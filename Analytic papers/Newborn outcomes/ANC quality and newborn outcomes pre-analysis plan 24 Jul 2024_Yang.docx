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D6BCD7F" w14:textId="6A604602" w:rsidR="00D67695" w:rsidRPr="00877C4E" w:rsidRDefault="00D67695" w:rsidP="004C0850">
      <w:pPr>
        <w:pStyle w:val="NoSpacing"/>
        <w:rPr>
          <w:rFonts w:ascii="Aptos" w:hAnsi="Aptos"/>
          <w:b/>
          <w:bCs/>
          <w:sz w:val="22"/>
          <w:szCs w:val="22"/>
        </w:rPr>
      </w:pPr>
      <w:r w:rsidRPr="00877C4E">
        <w:rPr>
          <w:rFonts w:ascii="Aptos" w:hAnsi="Aptos"/>
          <w:b/>
          <w:bCs/>
          <w:sz w:val="22"/>
          <w:szCs w:val="22"/>
        </w:rPr>
        <w:t>Pre-analysis plan</w:t>
      </w:r>
    </w:p>
    <w:p w14:paraId="22F281D7" w14:textId="2C993AA6" w:rsidR="00484596" w:rsidRPr="00877C4E" w:rsidRDefault="00C144DD" w:rsidP="004C0850">
      <w:pPr>
        <w:pStyle w:val="NoSpacing"/>
        <w:rPr>
          <w:rFonts w:ascii="Aptos" w:hAnsi="Aptos"/>
          <w:b/>
          <w:bCs/>
          <w:sz w:val="22"/>
          <w:szCs w:val="22"/>
        </w:rPr>
      </w:pPr>
      <w:r w:rsidRPr="00877C4E">
        <w:rPr>
          <w:rFonts w:ascii="Aptos" w:hAnsi="Aptos"/>
          <w:b/>
          <w:bCs/>
          <w:sz w:val="22"/>
          <w:szCs w:val="22"/>
        </w:rPr>
        <w:t>Q</w:t>
      </w:r>
      <w:r w:rsidR="00C65002" w:rsidRPr="00877C4E">
        <w:rPr>
          <w:rFonts w:ascii="Aptos" w:hAnsi="Aptos"/>
          <w:b/>
          <w:bCs/>
          <w:sz w:val="22"/>
          <w:szCs w:val="22"/>
        </w:rPr>
        <w:t xml:space="preserve">uality </w:t>
      </w:r>
      <w:r w:rsidRPr="00877C4E">
        <w:rPr>
          <w:rFonts w:ascii="Aptos" w:hAnsi="Aptos"/>
          <w:b/>
          <w:bCs/>
          <w:sz w:val="22"/>
          <w:szCs w:val="22"/>
        </w:rPr>
        <w:t xml:space="preserve">of </w:t>
      </w:r>
      <w:r w:rsidR="004C0850" w:rsidRPr="00877C4E">
        <w:rPr>
          <w:rFonts w:ascii="Aptos" w:hAnsi="Aptos"/>
          <w:b/>
          <w:bCs/>
          <w:sz w:val="22"/>
          <w:szCs w:val="22"/>
        </w:rPr>
        <w:t>ante</w:t>
      </w:r>
      <w:r w:rsidR="00C65002" w:rsidRPr="00877C4E">
        <w:rPr>
          <w:rFonts w:ascii="Aptos" w:hAnsi="Aptos"/>
          <w:b/>
          <w:bCs/>
          <w:sz w:val="22"/>
          <w:szCs w:val="22"/>
        </w:rPr>
        <w:t xml:space="preserve">natal care </w:t>
      </w:r>
      <w:r w:rsidRPr="00877C4E">
        <w:rPr>
          <w:rFonts w:ascii="Aptos" w:hAnsi="Aptos"/>
          <w:b/>
          <w:bCs/>
          <w:sz w:val="22"/>
          <w:szCs w:val="22"/>
        </w:rPr>
        <w:t xml:space="preserve">and newborn health: findings from a cohort study </w:t>
      </w:r>
      <w:r w:rsidR="00484596" w:rsidRPr="00877C4E">
        <w:rPr>
          <w:rFonts w:ascii="Aptos" w:hAnsi="Aptos"/>
          <w:b/>
          <w:bCs/>
          <w:sz w:val="22"/>
          <w:szCs w:val="22"/>
        </w:rPr>
        <w:t>in Ethiopia, Kenya, and South Africa</w:t>
      </w:r>
    </w:p>
    <w:p w14:paraId="7466B5D4" w14:textId="77777777" w:rsidR="00484596" w:rsidRPr="00877C4E" w:rsidRDefault="00484596" w:rsidP="004C0850">
      <w:pPr>
        <w:pStyle w:val="NoSpacing"/>
        <w:rPr>
          <w:rFonts w:ascii="Aptos" w:hAnsi="Aptos"/>
          <w:b/>
          <w:bCs/>
          <w:sz w:val="22"/>
          <w:szCs w:val="22"/>
        </w:rPr>
      </w:pPr>
    </w:p>
    <w:p w14:paraId="40CE15D1" w14:textId="220A1F45" w:rsidR="009B1E7D" w:rsidRPr="00877C4E" w:rsidRDefault="00DC1F36" w:rsidP="004C0850">
      <w:pPr>
        <w:pStyle w:val="NoSpacing"/>
        <w:rPr>
          <w:rFonts w:ascii="Aptos" w:hAnsi="Aptos"/>
          <w:b/>
          <w:bCs/>
          <w:sz w:val="22"/>
          <w:szCs w:val="22"/>
        </w:rPr>
      </w:pPr>
      <w:r w:rsidRPr="00877C4E">
        <w:rPr>
          <w:rFonts w:ascii="Aptos" w:hAnsi="Aptos"/>
          <w:b/>
          <w:bCs/>
          <w:sz w:val="22"/>
          <w:szCs w:val="22"/>
        </w:rPr>
        <w:t xml:space="preserve">Background </w:t>
      </w:r>
    </w:p>
    <w:p w14:paraId="0C0252CB" w14:textId="4F8109FF" w:rsidR="001D5842" w:rsidRPr="00877C4E" w:rsidRDefault="009B1E7D" w:rsidP="00DC1F36">
      <w:pPr>
        <w:pStyle w:val="NoSpacing"/>
        <w:rPr>
          <w:rFonts w:ascii="Aptos" w:hAnsi="Aptos" w:cs="Helvetica"/>
          <w:sz w:val="22"/>
          <w:szCs w:val="22"/>
          <w:shd w:val="clear" w:color="auto" w:fill="FFFFFF"/>
        </w:rPr>
      </w:pPr>
      <w:r w:rsidRPr="00877C4E">
        <w:rPr>
          <w:rFonts w:ascii="Aptos" w:hAnsi="Aptos"/>
          <w:sz w:val="22"/>
          <w:szCs w:val="22"/>
        </w:rPr>
        <w:t>P</w:t>
      </w:r>
      <w:r w:rsidR="001D5842" w:rsidRPr="00877C4E">
        <w:rPr>
          <w:rFonts w:ascii="Aptos" w:hAnsi="Aptos"/>
          <w:sz w:val="22"/>
          <w:szCs w:val="22"/>
        </w:rPr>
        <w:t xml:space="preserve">revious studies </w:t>
      </w:r>
      <w:r w:rsidR="00D34B88" w:rsidRPr="00877C4E">
        <w:rPr>
          <w:rFonts w:ascii="Aptos" w:hAnsi="Aptos"/>
          <w:sz w:val="22"/>
          <w:szCs w:val="22"/>
        </w:rPr>
        <w:t xml:space="preserve">and systematic reviews </w:t>
      </w:r>
      <w:r w:rsidR="00A56E39" w:rsidRPr="00877C4E">
        <w:rPr>
          <w:rFonts w:ascii="Aptos" w:hAnsi="Aptos"/>
          <w:sz w:val="22"/>
          <w:szCs w:val="22"/>
        </w:rPr>
        <w:t xml:space="preserve">have </w:t>
      </w:r>
      <w:r w:rsidR="00484596" w:rsidRPr="00877C4E">
        <w:rPr>
          <w:rFonts w:ascii="Aptos" w:hAnsi="Aptos"/>
          <w:sz w:val="22"/>
          <w:szCs w:val="22"/>
        </w:rPr>
        <w:t>assessed association</w:t>
      </w:r>
      <w:r w:rsidR="00C144DD" w:rsidRPr="00877C4E">
        <w:rPr>
          <w:rFonts w:ascii="Aptos" w:hAnsi="Aptos"/>
          <w:sz w:val="22"/>
          <w:szCs w:val="22"/>
        </w:rPr>
        <w:t>s</w:t>
      </w:r>
      <w:r w:rsidR="00484596" w:rsidRPr="00877C4E">
        <w:rPr>
          <w:rFonts w:ascii="Aptos" w:hAnsi="Aptos"/>
          <w:sz w:val="22"/>
          <w:szCs w:val="22"/>
        </w:rPr>
        <w:t xml:space="preserve"> </w:t>
      </w:r>
      <w:r w:rsidR="00C144DD" w:rsidRPr="00877C4E">
        <w:rPr>
          <w:rFonts w:ascii="Aptos" w:hAnsi="Aptos"/>
          <w:sz w:val="22"/>
          <w:szCs w:val="22"/>
        </w:rPr>
        <w:t>between</w:t>
      </w:r>
      <w:r w:rsidR="00484596" w:rsidRPr="00877C4E">
        <w:rPr>
          <w:rFonts w:ascii="Aptos" w:hAnsi="Aptos"/>
          <w:sz w:val="22"/>
          <w:szCs w:val="22"/>
        </w:rPr>
        <w:t xml:space="preserve"> </w:t>
      </w:r>
      <w:r w:rsidR="00D66740" w:rsidRPr="00877C4E">
        <w:rPr>
          <w:rFonts w:ascii="Aptos" w:hAnsi="Aptos"/>
          <w:sz w:val="22"/>
          <w:szCs w:val="22"/>
        </w:rPr>
        <w:t>antenatal care (</w:t>
      </w:r>
      <w:r w:rsidR="00484596" w:rsidRPr="00877C4E">
        <w:rPr>
          <w:rFonts w:ascii="Aptos" w:hAnsi="Aptos"/>
          <w:sz w:val="22"/>
          <w:szCs w:val="22"/>
        </w:rPr>
        <w:t>ANC</w:t>
      </w:r>
      <w:r w:rsidR="00D66740" w:rsidRPr="00877C4E">
        <w:rPr>
          <w:rFonts w:ascii="Aptos" w:hAnsi="Aptos"/>
          <w:sz w:val="22"/>
          <w:szCs w:val="22"/>
        </w:rPr>
        <w:t>)</w:t>
      </w:r>
      <w:r w:rsidR="00484596" w:rsidRPr="00877C4E">
        <w:rPr>
          <w:rFonts w:ascii="Aptos" w:hAnsi="Aptos"/>
          <w:sz w:val="22"/>
          <w:szCs w:val="22"/>
        </w:rPr>
        <w:t xml:space="preserve"> and neonatal mortality</w:t>
      </w:r>
      <w:r w:rsidRPr="00877C4E">
        <w:rPr>
          <w:rFonts w:ascii="Aptos" w:hAnsi="Aptos"/>
          <w:sz w:val="22"/>
          <w:szCs w:val="22"/>
        </w:rPr>
        <w:t>.</w:t>
      </w:r>
      <w:r w:rsidR="00D34B88" w:rsidRPr="00877C4E">
        <w:rPr>
          <w:rFonts w:ascii="Aptos" w:hAnsi="Aptos"/>
          <w:sz w:val="22"/>
          <w:szCs w:val="22"/>
        </w:rPr>
        <w:t xml:space="preserve"> </w:t>
      </w:r>
      <w:r w:rsidR="00D34B88" w:rsidRPr="00877C4E">
        <w:rPr>
          <w:rFonts w:ascii="Aptos" w:hAnsi="Aptos"/>
          <w:sz w:val="22"/>
          <w:szCs w:val="22"/>
        </w:rPr>
        <w:fldChar w:fldCharType="begin">
          <w:fldData xml:space="preserve">PEVuZE5vdGU+PENpdGU+PEF1dGhvcj5UZWtlbGFiPC9BdXRob3I+PFllYXI+MjAxOTwvWWVhcj48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</w:fldData>
        </w:fldChar>
      </w:r>
      <w:r w:rsidR="00D34B88" w:rsidRPr="00877C4E">
        <w:rPr>
          <w:rFonts w:ascii="Aptos" w:hAnsi="Aptos"/>
          <w:sz w:val="22"/>
          <w:szCs w:val="22"/>
        </w:rPr>
        <w:instrText xml:space="preserve"> ADDIN EN.CITE </w:instrText>
      </w:r>
      <w:r w:rsidR="00D34B88" w:rsidRPr="00877C4E">
        <w:rPr>
          <w:rFonts w:ascii="Aptos" w:hAnsi="Aptos"/>
          <w:sz w:val="22"/>
          <w:szCs w:val="22"/>
        </w:rPr>
        <w:fldChar w:fldCharType="begin">
          <w:fldData xml:space="preserve">PEVuZE5vdGU+PENpdGU+PEF1dGhvcj5UZWtlbGFiPC9BdXRob3I+PFllYXI+MjAxOTwvWWVhcj48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</w:fldData>
        </w:fldChar>
      </w:r>
      <w:r w:rsidR="00D34B88" w:rsidRPr="00877C4E">
        <w:rPr>
          <w:rFonts w:ascii="Aptos" w:hAnsi="Aptos"/>
          <w:sz w:val="22"/>
          <w:szCs w:val="22"/>
        </w:rPr>
        <w:instrText xml:space="preserve"> ADDIN EN.CITE.DATA </w:instrText>
      </w:r>
      <w:r w:rsidR="00D34B88" w:rsidRPr="00877C4E">
        <w:rPr>
          <w:rFonts w:ascii="Aptos" w:hAnsi="Aptos"/>
          <w:sz w:val="22"/>
          <w:szCs w:val="22"/>
        </w:rPr>
      </w:r>
      <w:r w:rsidR="00D34B88" w:rsidRPr="00877C4E">
        <w:rPr>
          <w:rFonts w:ascii="Aptos" w:hAnsi="Aptos"/>
          <w:sz w:val="22"/>
          <w:szCs w:val="22"/>
        </w:rPr>
        <w:fldChar w:fldCharType="end"/>
      </w:r>
      <w:r w:rsidR="00D34B88" w:rsidRPr="00877C4E">
        <w:rPr>
          <w:rFonts w:ascii="Aptos" w:hAnsi="Aptos"/>
          <w:sz w:val="22"/>
          <w:szCs w:val="22"/>
        </w:rPr>
      </w:r>
      <w:r w:rsidR="00D34B88" w:rsidRPr="00877C4E">
        <w:rPr>
          <w:rFonts w:ascii="Aptos" w:hAnsi="Aptos"/>
          <w:sz w:val="22"/>
          <w:szCs w:val="22"/>
        </w:rPr>
        <w:fldChar w:fldCharType="separate"/>
      </w:r>
      <w:r w:rsidR="00D34B88" w:rsidRPr="00877C4E">
        <w:rPr>
          <w:rFonts w:ascii="Aptos" w:hAnsi="Aptos"/>
          <w:noProof/>
          <w:sz w:val="22"/>
          <w:szCs w:val="22"/>
        </w:rPr>
        <w:t>[1-3]</w:t>
      </w:r>
      <w:r w:rsidR="00D34B88" w:rsidRPr="00877C4E">
        <w:rPr>
          <w:rFonts w:ascii="Aptos" w:hAnsi="Aptos"/>
          <w:sz w:val="22"/>
          <w:szCs w:val="22"/>
        </w:rPr>
        <w:fldChar w:fldCharType="end"/>
      </w:r>
      <w:r w:rsidR="00A56E39" w:rsidRPr="00877C4E">
        <w:rPr>
          <w:rFonts w:ascii="Aptos" w:hAnsi="Aptos"/>
          <w:sz w:val="22"/>
          <w:szCs w:val="22"/>
        </w:rPr>
        <w:t xml:space="preserve"> </w:t>
      </w:r>
      <w:r w:rsidRPr="00877C4E">
        <w:rPr>
          <w:rFonts w:ascii="Aptos" w:hAnsi="Aptos"/>
          <w:sz w:val="22"/>
          <w:szCs w:val="22"/>
        </w:rPr>
        <w:t>M</w:t>
      </w:r>
      <w:r w:rsidR="00A56E39" w:rsidRPr="00877C4E">
        <w:rPr>
          <w:rFonts w:ascii="Aptos" w:hAnsi="Aptos"/>
          <w:sz w:val="22"/>
          <w:szCs w:val="22"/>
        </w:rPr>
        <w:t xml:space="preserve">ost </w:t>
      </w:r>
      <w:r w:rsidRPr="00877C4E">
        <w:rPr>
          <w:rFonts w:ascii="Aptos" w:hAnsi="Aptos"/>
          <w:sz w:val="22"/>
          <w:szCs w:val="22"/>
        </w:rPr>
        <w:t>studies</w:t>
      </w:r>
      <w:r w:rsidR="00A56E39" w:rsidRPr="00877C4E">
        <w:rPr>
          <w:rFonts w:ascii="Aptos" w:hAnsi="Aptos"/>
          <w:sz w:val="22"/>
          <w:szCs w:val="22"/>
        </w:rPr>
        <w:t xml:space="preserve"> examined the effect of at least one ANC visit or the number of ANC visits</w:t>
      </w:r>
      <w:r w:rsidRPr="00877C4E">
        <w:rPr>
          <w:rFonts w:ascii="Aptos" w:hAnsi="Aptos"/>
          <w:sz w:val="22"/>
          <w:szCs w:val="22"/>
        </w:rPr>
        <w:t xml:space="preserve"> on newborn outcomes</w:t>
      </w:r>
      <w:r w:rsidR="00A56E39" w:rsidRPr="00877C4E">
        <w:rPr>
          <w:rFonts w:ascii="Aptos" w:hAnsi="Aptos"/>
          <w:sz w:val="22"/>
          <w:szCs w:val="22"/>
        </w:rPr>
        <w:t xml:space="preserve">. </w:t>
      </w:r>
      <w:r w:rsidR="001D5842" w:rsidRPr="00877C4E">
        <w:rPr>
          <w:rFonts w:ascii="Aptos" w:hAnsi="Aptos"/>
          <w:sz w:val="22"/>
          <w:szCs w:val="22"/>
        </w:rPr>
        <w:t>A systematic review</w:t>
      </w:r>
      <w:r w:rsidRPr="00877C4E">
        <w:rPr>
          <w:rFonts w:ascii="Aptos" w:hAnsi="Aptos"/>
          <w:sz w:val="22"/>
          <w:szCs w:val="22"/>
        </w:rPr>
        <w:t xml:space="preserve"> and meta-analysis</w:t>
      </w:r>
      <w:r w:rsidR="001D5842" w:rsidRPr="00877C4E">
        <w:rPr>
          <w:rFonts w:ascii="Aptos" w:hAnsi="Aptos"/>
          <w:sz w:val="22"/>
          <w:szCs w:val="22"/>
        </w:rPr>
        <w:t xml:space="preserve"> </w:t>
      </w:r>
      <w:r w:rsidR="00D34B88" w:rsidRPr="00877C4E">
        <w:rPr>
          <w:rFonts w:ascii="Aptos" w:hAnsi="Aptos"/>
          <w:sz w:val="22"/>
          <w:szCs w:val="22"/>
        </w:rPr>
        <w:t xml:space="preserve">investigating the </w:t>
      </w:r>
      <w:r w:rsidR="001D5842" w:rsidRPr="00877C4E">
        <w:rPr>
          <w:rFonts w:ascii="Aptos" w:hAnsi="Aptos"/>
          <w:sz w:val="22"/>
          <w:szCs w:val="22"/>
        </w:rPr>
        <w:t xml:space="preserve">effect of ANC on neonatal mortality found </w:t>
      </w:r>
      <w:r w:rsidR="00C144DD" w:rsidRPr="00877C4E">
        <w:rPr>
          <w:rFonts w:ascii="Aptos" w:hAnsi="Aptos"/>
          <w:sz w:val="22"/>
          <w:szCs w:val="22"/>
        </w:rPr>
        <w:t xml:space="preserve">that </w:t>
      </w:r>
      <w:r w:rsidR="001D5842" w:rsidRPr="00877C4E">
        <w:rPr>
          <w:rFonts w:ascii="Aptos" w:hAnsi="Aptos" w:cs="Helvetica"/>
          <w:color w:val="202020"/>
          <w:sz w:val="22"/>
          <w:szCs w:val="22"/>
          <w:shd w:val="clear" w:color="auto" w:fill="FFFFFF"/>
        </w:rPr>
        <w:t xml:space="preserve">at least one ANC visit </w:t>
      </w:r>
      <w:r w:rsidR="00C144DD" w:rsidRPr="00877C4E">
        <w:rPr>
          <w:rFonts w:ascii="Aptos" w:hAnsi="Aptos" w:cs="Helvetica"/>
          <w:color w:val="202020"/>
          <w:sz w:val="22"/>
          <w:szCs w:val="22"/>
          <w:shd w:val="clear" w:color="auto" w:fill="FFFFFF"/>
        </w:rPr>
        <w:t>with</w:t>
      </w:r>
      <w:r w:rsidR="001D5842" w:rsidRPr="00877C4E">
        <w:rPr>
          <w:rFonts w:ascii="Aptos" w:hAnsi="Aptos" w:cs="Helvetica"/>
          <w:color w:val="202020"/>
          <w:sz w:val="22"/>
          <w:szCs w:val="22"/>
          <w:shd w:val="clear" w:color="auto" w:fill="FFFFFF"/>
        </w:rPr>
        <w:t xml:space="preserve"> a skilled provider during pregnancy </w:t>
      </w:r>
      <w:r w:rsidRPr="00877C4E">
        <w:rPr>
          <w:rFonts w:ascii="Aptos" w:hAnsi="Aptos" w:cs="Helvetica"/>
          <w:color w:val="202020"/>
          <w:sz w:val="22"/>
          <w:szCs w:val="22"/>
          <w:shd w:val="clear" w:color="auto" w:fill="FFFFFF"/>
        </w:rPr>
        <w:t xml:space="preserve">could </w:t>
      </w:r>
      <w:r w:rsidR="001D5842" w:rsidRPr="00877C4E">
        <w:rPr>
          <w:rFonts w:ascii="Aptos" w:hAnsi="Aptos" w:cs="Helvetica"/>
          <w:color w:val="202020"/>
          <w:sz w:val="22"/>
          <w:szCs w:val="22"/>
          <w:shd w:val="clear" w:color="auto" w:fill="FFFFFF"/>
        </w:rPr>
        <w:t xml:space="preserve">reduce the risk of </w:t>
      </w:r>
      <w:r w:rsidR="001D5842" w:rsidRPr="00877C4E">
        <w:rPr>
          <w:rFonts w:ascii="Aptos" w:hAnsi="Aptos" w:cs="Helvetica"/>
          <w:sz w:val="22"/>
          <w:szCs w:val="22"/>
          <w:shd w:val="clear" w:color="auto" w:fill="FFFFFF"/>
        </w:rPr>
        <w:t>neonatal mortality by 39% in sub-Saharan Africa</w:t>
      </w:r>
      <w:r w:rsidRPr="00877C4E">
        <w:rPr>
          <w:rFonts w:ascii="Aptos" w:hAnsi="Aptos" w:cs="Helvetica"/>
          <w:sz w:val="22"/>
          <w:szCs w:val="22"/>
          <w:shd w:val="clear" w:color="auto" w:fill="FFFFFF"/>
        </w:rPr>
        <w:t>n countries where the studies took place</w:t>
      </w:r>
      <w:r w:rsidR="00AC61A1" w:rsidRPr="00877C4E">
        <w:rPr>
          <w:rFonts w:ascii="Aptos" w:hAnsi="Aptos" w:cs="Helvetica"/>
          <w:sz w:val="22"/>
          <w:szCs w:val="22"/>
          <w:shd w:val="clear" w:color="auto" w:fill="FFFFFF"/>
        </w:rPr>
        <w:t>.</w:t>
      </w:r>
      <w:r w:rsidRPr="00877C4E">
        <w:rPr>
          <w:rFonts w:ascii="Aptos" w:hAnsi="Aptos" w:cs="Helvetica"/>
          <w:sz w:val="22"/>
          <w:szCs w:val="22"/>
          <w:shd w:val="clear" w:color="auto" w:fill="FFFFFF"/>
        </w:rPr>
        <w:t xml:space="preserve"> </w:t>
      </w:r>
      <w:r w:rsidR="00D34B88" w:rsidRPr="00877C4E">
        <w:rPr>
          <w:rFonts w:ascii="Aptos" w:hAnsi="Aptos" w:cs="Helvetica"/>
          <w:sz w:val="22"/>
          <w:szCs w:val="22"/>
          <w:shd w:val="clear" w:color="auto" w:fill="FFFFFF"/>
        </w:rPr>
        <w:fldChar w:fldCharType="begin"/>
      </w:r>
      <w:r w:rsidR="00D34B88" w:rsidRPr="00877C4E">
        <w:rPr>
          <w:rFonts w:ascii="Aptos" w:hAnsi="Aptos" w:cs="Helvetica"/>
          <w:sz w:val="22"/>
          <w:szCs w:val="22"/>
          <w:shd w:val="clear" w:color="auto" w:fill="FFFFFF"/>
        </w:rPr>
        <w:instrText xml:space="preserve"> ADDIN EN.CITE &lt;EndNote&gt;&lt;Cite&gt;&lt;Author&gt;Tekelab&lt;/Author&gt;&lt;Year&gt;2019&lt;/Year&gt;&lt;RecNum&gt;170&lt;/RecNum&gt;&lt;DisplayText&gt;[1]&lt;/DisplayText&gt;&lt;record&gt;&lt;rec-number&gt;170&lt;/rec-number&gt;&lt;foreign-keys&gt;&lt;key app="EN" db-id="z9wr5wrwzazeeaetrz1pddfr2xdre99svtx2" timestamp="1720549401"&gt;170&lt;/key&gt;&lt;/foreign-keys&gt;&lt;ref-type name="Journal Article"&gt;17&lt;/ref-type&gt;&lt;contributors&gt;&lt;authors&gt;&lt;author&gt;Tekelab, T.&lt;/author&gt;&lt;author&gt;Chojenta, C.&lt;/author&gt;&lt;author&gt;Smith, R.&lt;/author&gt;&lt;author&gt;Loxton, D.&lt;/author&gt;&lt;/authors&gt;&lt;/contributors&gt;&lt;auth-address&gt;Research Centre for Generational Health and Ageing, Faculty of Health and Medicine, University of Newcastle, Newcastle, New South Wales, Australia.&amp;#xD;College of Medical and Health sciences, Wollega University, Nekemte, Oromia, Ethiopia.&amp;#xD;The Mothers and Babies Research Centre at the Hunter Medical Research Institute, University of Newcastle, Newcastle, New South Wales, Australia.&lt;/auth-address&gt;&lt;titles&gt;&lt;title&gt;The impact of antenatal care on neonatal mortality in sub-Saharan Africa: A systematic review and meta-analysis&lt;/title&gt;&lt;secondary-title&gt;PLoS One&lt;/secondary-title&gt;&lt;alt-title&gt;PloS one&lt;/alt-title&gt;&lt;/titles&gt;&lt;periodical&gt;&lt;full-title&gt;PLoS One&lt;/full-title&gt;&lt;/periodical&gt;&lt;alt-periodical&gt;&lt;full-title&gt;PLoS One&lt;/full-title&gt;&lt;/alt-periodical&gt;&lt;pages&gt;e0222566&lt;/pages&gt;&lt;volume&gt;14&lt;/volume&gt;&lt;number&gt;9&lt;/number&gt;&lt;edition&gt;2019/09/14&lt;/edition&gt;&lt;keywords&gt;&lt;keyword&gt;Africa South of the Sahara&lt;/keyword&gt;&lt;keyword&gt;Female&lt;/keyword&gt;&lt;keyword&gt;Humans&lt;/keyword&gt;&lt;keyword&gt;Infant&lt;/keyword&gt;&lt;keyword&gt;Infant Mortality&lt;/keyword&gt;&lt;keyword&gt;Infant, Newborn&lt;/keyword&gt;&lt;keyword&gt;Perinatal Death/*prevention &amp;amp; control&lt;/keyword&gt;&lt;keyword&gt;Perinatal Mortality&lt;/keyword&gt;&lt;keyword&gt;Pregnancy&lt;/keyword&gt;&lt;keyword&gt;Prenatal Care/*methods&lt;/keyword&gt;&lt;/keywords&gt;&lt;dates&gt;&lt;year&gt;2019&lt;/year&gt;&lt;/dates&gt;&lt;isbn&gt;1932-6203&lt;/isbn&gt;&lt;accession-num&gt;31518365&lt;/accession-num&gt;&lt;urls&gt;&lt;/urls&gt;&lt;custom2&gt;PMC6743758&lt;/custom2&gt;&lt;electronic-resource-num&gt;10.1371/journal.pone.0222566&lt;/electronic-resource-num&gt;&lt;remote-database-provider&gt;NLM&lt;/remote-database-provider&gt;&lt;language&gt;eng&lt;/language&gt;&lt;/record&gt;&lt;/Cite&gt;&lt;/EndNote&gt;</w:instrText>
      </w:r>
      <w:r w:rsidR="00D34B88" w:rsidRPr="00877C4E">
        <w:rPr>
          <w:rFonts w:ascii="Aptos" w:hAnsi="Aptos" w:cs="Helvetica"/>
          <w:sz w:val="22"/>
          <w:szCs w:val="22"/>
          <w:shd w:val="clear" w:color="auto" w:fill="FFFFFF"/>
        </w:rPr>
        <w:fldChar w:fldCharType="separate"/>
      </w:r>
      <w:r w:rsidR="00D34B88" w:rsidRPr="00877C4E">
        <w:rPr>
          <w:rFonts w:ascii="Aptos" w:hAnsi="Aptos" w:cs="Helvetica"/>
          <w:noProof/>
          <w:sz w:val="22"/>
          <w:szCs w:val="22"/>
          <w:shd w:val="clear" w:color="auto" w:fill="FFFFFF"/>
        </w:rPr>
        <w:t>[1]</w:t>
      </w:r>
      <w:r w:rsidR="00D34B88" w:rsidRPr="00877C4E">
        <w:rPr>
          <w:rFonts w:ascii="Aptos" w:hAnsi="Aptos" w:cs="Helvetica"/>
          <w:sz w:val="22"/>
          <w:szCs w:val="22"/>
          <w:shd w:val="clear" w:color="auto" w:fill="FFFFFF"/>
        </w:rPr>
        <w:fldChar w:fldCharType="end"/>
      </w:r>
      <w:r w:rsidR="00C144DD" w:rsidRPr="00877C4E">
        <w:rPr>
          <w:rFonts w:ascii="Aptos" w:hAnsi="Aptos" w:cs="Helvetica"/>
          <w:sz w:val="22"/>
          <w:szCs w:val="22"/>
          <w:shd w:val="clear" w:color="auto" w:fill="FFFFFF"/>
        </w:rPr>
        <w:t xml:space="preserve"> These analyses may have been limited. </w:t>
      </w:r>
      <w:r w:rsidR="00D34B88" w:rsidRPr="00877C4E">
        <w:rPr>
          <w:rFonts w:ascii="Aptos" w:hAnsi="Aptos" w:cs="Helvetica"/>
          <w:sz w:val="22"/>
          <w:szCs w:val="22"/>
          <w:shd w:val="clear" w:color="auto" w:fill="FFFFFF"/>
        </w:rPr>
        <w:t xml:space="preserve">A Cochrane review analyzed the effects of specific antenatal care interventions </w:t>
      </w:r>
      <w:r w:rsidR="001C2386" w:rsidRPr="00877C4E">
        <w:rPr>
          <w:rFonts w:ascii="Aptos" w:hAnsi="Aptos" w:cs="Helvetica"/>
          <w:sz w:val="22"/>
          <w:szCs w:val="22"/>
          <w:shd w:val="clear" w:color="auto" w:fill="FFFFFF"/>
        </w:rPr>
        <w:t xml:space="preserve">(such as </w:t>
      </w:r>
      <w:r w:rsidR="0067076B" w:rsidRPr="00877C4E">
        <w:rPr>
          <w:rFonts w:ascii="Aptos" w:hAnsi="Aptos" w:cs="Helvetica"/>
          <w:sz w:val="22"/>
          <w:szCs w:val="22"/>
          <w:shd w:val="clear" w:color="auto" w:fill="FFFFFF"/>
        </w:rPr>
        <w:t>nutrition interventions, malaria prevention, and midwives-led models of care</w:t>
      </w:r>
      <w:r w:rsidR="001C2386" w:rsidRPr="00877C4E">
        <w:rPr>
          <w:rFonts w:ascii="Aptos" w:hAnsi="Aptos" w:cs="Helvetica"/>
          <w:sz w:val="22"/>
          <w:szCs w:val="22"/>
          <w:shd w:val="clear" w:color="auto" w:fill="FFFFFF"/>
        </w:rPr>
        <w:t xml:space="preserve">) </w:t>
      </w:r>
      <w:r w:rsidR="00D34B88" w:rsidRPr="00877C4E">
        <w:rPr>
          <w:rFonts w:ascii="Aptos" w:hAnsi="Aptos" w:cs="Helvetica"/>
          <w:sz w:val="22"/>
          <w:szCs w:val="22"/>
          <w:shd w:val="clear" w:color="auto" w:fill="FFFFFF"/>
        </w:rPr>
        <w:t>on fetal loss.</w:t>
      </w:r>
      <w:r w:rsidRPr="00877C4E">
        <w:rPr>
          <w:rFonts w:ascii="Aptos" w:hAnsi="Aptos" w:cs="Helvetica"/>
          <w:sz w:val="22"/>
          <w:szCs w:val="22"/>
          <w:shd w:val="clear" w:color="auto" w:fill="FFFFFF"/>
        </w:rPr>
        <w:t xml:space="preserve"> </w:t>
      </w:r>
      <w:r w:rsidR="00D34B88" w:rsidRPr="00877C4E">
        <w:rPr>
          <w:rFonts w:ascii="Aptos" w:hAnsi="Aptos" w:cs="Helvetica"/>
          <w:sz w:val="22"/>
          <w:szCs w:val="22"/>
          <w:shd w:val="clear" w:color="auto" w:fill="FFFFFF"/>
        </w:rPr>
        <w:fldChar w:fldCharType="begin">
          <w:fldData xml:space="preserve">PEVuZE5vdGU+PENpdGU+PEF1dGhvcj5PdGE8L0F1dGhvcj48WWVhcj4yMDIwPC9ZZWFyPjxSZWNO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</w:fldData>
        </w:fldChar>
      </w:r>
      <w:r w:rsidR="00D34B88" w:rsidRPr="00877C4E">
        <w:rPr>
          <w:rFonts w:ascii="Aptos" w:hAnsi="Aptos" w:cs="Helvetica"/>
          <w:sz w:val="22"/>
          <w:szCs w:val="22"/>
          <w:shd w:val="clear" w:color="auto" w:fill="FFFFFF"/>
        </w:rPr>
        <w:instrText xml:space="preserve"> ADDIN EN.CITE </w:instrText>
      </w:r>
      <w:r w:rsidR="00D34B88" w:rsidRPr="00877C4E">
        <w:rPr>
          <w:rFonts w:ascii="Aptos" w:hAnsi="Aptos" w:cs="Helvetica"/>
          <w:sz w:val="22"/>
          <w:szCs w:val="22"/>
          <w:shd w:val="clear" w:color="auto" w:fill="FFFFFF"/>
        </w:rPr>
        <w:fldChar w:fldCharType="begin">
          <w:fldData xml:space="preserve">PEVuZE5vdGU+PENpdGU+PEF1dGhvcj5PdGE8L0F1dGhvcj48WWVhcj4yMDIwPC9ZZWFyPjxSZWNO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</w:fldData>
        </w:fldChar>
      </w:r>
      <w:r w:rsidR="00D34B88" w:rsidRPr="00877C4E">
        <w:rPr>
          <w:rFonts w:ascii="Aptos" w:hAnsi="Aptos" w:cs="Helvetica"/>
          <w:sz w:val="22"/>
          <w:szCs w:val="22"/>
          <w:shd w:val="clear" w:color="auto" w:fill="FFFFFF"/>
        </w:rPr>
        <w:instrText xml:space="preserve"> ADDIN EN.CITE.DATA </w:instrText>
      </w:r>
      <w:r w:rsidR="00D34B88" w:rsidRPr="00877C4E">
        <w:rPr>
          <w:rFonts w:ascii="Aptos" w:hAnsi="Aptos" w:cs="Helvetica"/>
          <w:sz w:val="22"/>
          <w:szCs w:val="22"/>
          <w:shd w:val="clear" w:color="auto" w:fill="FFFFFF"/>
        </w:rPr>
      </w:r>
      <w:r w:rsidR="00D34B88" w:rsidRPr="00877C4E">
        <w:rPr>
          <w:rFonts w:ascii="Aptos" w:hAnsi="Aptos" w:cs="Helvetica"/>
          <w:sz w:val="22"/>
          <w:szCs w:val="22"/>
          <w:shd w:val="clear" w:color="auto" w:fill="FFFFFF"/>
        </w:rPr>
        <w:fldChar w:fldCharType="end"/>
      </w:r>
      <w:r w:rsidR="00D34B88" w:rsidRPr="00877C4E">
        <w:rPr>
          <w:rFonts w:ascii="Aptos" w:hAnsi="Aptos" w:cs="Helvetica"/>
          <w:sz w:val="22"/>
          <w:szCs w:val="22"/>
          <w:shd w:val="clear" w:color="auto" w:fill="FFFFFF"/>
        </w:rPr>
      </w:r>
      <w:r w:rsidR="00D34B88" w:rsidRPr="00877C4E">
        <w:rPr>
          <w:rFonts w:ascii="Aptos" w:hAnsi="Aptos" w:cs="Helvetica"/>
          <w:sz w:val="22"/>
          <w:szCs w:val="22"/>
          <w:shd w:val="clear" w:color="auto" w:fill="FFFFFF"/>
        </w:rPr>
        <w:fldChar w:fldCharType="separate"/>
      </w:r>
      <w:r w:rsidR="00D34B88" w:rsidRPr="00877C4E">
        <w:rPr>
          <w:rFonts w:ascii="Aptos" w:hAnsi="Aptos" w:cs="Helvetica"/>
          <w:noProof/>
          <w:sz w:val="22"/>
          <w:szCs w:val="22"/>
          <w:shd w:val="clear" w:color="auto" w:fill="FFFFFF"/>
        </w:rPr>
        <w:t>[4]</w:t>
      </w:r>
      <w:r w:rsidR="00D34B88" w:rsidRPr="00877C4E">
        <w:rPr>
          <w:rFonts w:ascii="Aptos" w:hAnsi="Aptos" w:cs="Helvetica"/>
          <w:sz w:val="22"/>
          <w:szCs w:val="22"/>
          <w:shd w:val="clear" w:color="auto" w:fill="FFFFFF"/>
        </w:rPr>
        <w:fldChar w:fldCharType="end"/>
      </w:r>
      <w:r w:rsidR="00D34B88" w:rsidRPr="00877C4E">
        <w:rPr>
          <w:rFonts w:ascii="Aptos" w:hAnsi="Aptos" w:cs="Helvetica"/>
          <w:sz w:val="22"/>
          <w:szCs w:val="22"/>
          <w:shd w:val="clear" w:color="auto" w:fill="FFFFFF"/>
        </w:rPr>
        <w:t xml:space="preserve"> </w:t>
      </w:r>
      <w:r w:rsidR="0067076B" w:rsidRPr="00877C4E">
        <w:rPr>
          <w:rFonts w:ascii="Aptos" w:hAnsi="Aptos" w:cs="Helvetica"/>
          <w:sz w:val="22"/>
          <w:szCs w:val="22"/>
          <w:shd w:val="clear" w:color="auto" w:fill="FFFFFF"/>
        </w:rPr>
        <w:t xml:space="preserve">Most evidence has been based on retrospective cross-section surveys. </w:t>
      </w:r>
      <w:r w:rsidR="00D66740" w:rsidRPr="00877C4E">
        <w:rPr>
          <w:rFonts w:ascii="Aptos" w:hAnsi="Aptos" w:cs="Helvetica"/>
          <w:sz w:val="22"/>
          <w:szCs w:val="22"/>
          <w:shd w:val="clear" w:color="auto" w:fill="FFFFFF"/>
        </w:rPr>
        <w:t>T</w:t>
      </w:r>
      <w:r w:rsidR="00C144DD" w:rsidRPr="00877C4E">
        <w:rPr>
          <w:rFonts w:ascii="Aptos" w:hAnsi="Aptos" w:cs="Helvetica"/>
          <w:sz w:val="22"/>
          <w:szCs w:val="22"/>
          <w:shd w:val="clear" w:color="auto" w:fill="FFFFFF"/>
        </w:rPr>
        <w:t xml:space="preserve">here evidence </w:t>
      </w:r>
      <w:r w:rsidR="00DC1F36" w:rsidRPr="00877C4E">
        <w:rPr>
          <w:rFonts w:ascii="Aptos" w:hAnsi="Aptos" w:cs="Helvetica"/>
          <w:sz w:val="22"/>
          <w:szCs w:val="22"/>
          <w:shd w:val="clear" w:color="auto" w:fill="FFFFFF"/>
        </w:rPr>
        <w:t>o</w:t>
      </w:r>
      <w:r w:rsidR="00D66740" w:rsidRPr="00877C4E">
        <w:rPr>
          <w:rFonts w:ascii="Aptos" w:hAnsi="Aptos" w:cs="Helvetica"/>
          <w:sz w:val="22"/>
          <w:szCs w:val="22"/>
          <w:shd w:val="clear" w:color="auto" w:fill="FFFFFF"/>
        </w:rPr>
        <w:t>n</w:t>
      </w:r>
      <w:r w:rsidR="00C144DD" w:rsidRPr="00877C4E">
        <w:rPr>
          <w:rFonts w:ascii="Aptos" w:hAnsi="Aptos" w:cs="Helvetica"/>
          <w:sz w:val="22"/>
          <w:szCs w:val="22"/>
          <w:shd w:val="clear" w:color="auto" w:fill="FFFFFF"/>
        </w:rPr>
        <w:t xml:space="preserve"> associations between the quality of ANC and perinatal survival and newborn health</w:t>
      </w:r>
      <w:r w:rsidR="00D66740" w:rsidRPr="00877C4E">
        <w:rPr>
          <w:rFonts w:ascii="Aptos" w:hAnsi="Aptos" w:cs="Helvetica"/>
          <w:sz w:val="22"/>
          <w:szCs w:val="22"/>
          <w:shd w:val="clear" w:color="auto" w:fill="FFFFFF"/>
        </w:rPr>
        <w:t xml:space="preserve"> remains limited</w:t>
      </w:r>
      <w:r w:rsidR="00C144DD" w:rsidRPr="00877C4E">
        <w:rPr>
          <w:rFonts w:ascii="Aptos" w:hAnsi="Aptos" w:cs="Helvetica"/>
          <w:sz w:val="22"/>
          <w:szCs w:val="22"/>
          <w:shd w:val="clear" w:color="auto" w:fill="FFFFFF"/>
        </w:rPr>
        <w:t>.</w:t>
      </w:r>
    </w:p>
    <w:p w14:paraId="4B1959A3" w14:textId="77777777" w:rsidR="00C144DD" w:rsidRPr="00877C4E" w:rsidRDefault="00C144DD" w:rsidP="004C0850">
      <w:pPr>
        <w:pStyle w:val="NoSpacing"/>
        <w:rPr>
          <w:rFonts w:ascii="Aptos" w:hAnsi="Aptos"/>
          <w:b/>
          <w:bCs/>
          <w:sz w:val="22"/>
          <w:szCs w:val="22"/>
        </w:rPr>
      </w:pPr>
    </w:p>
    <w:p w14:paraId="3981A5F0" w14:textId="24695747" w:rsidR="00484596" w:rsidRPr="00877C4E" w:rsidRDefault="00D66740" w:rsidP="004C0850">
      <w:pPr>
        <w:pStyle w:val="NoSpacing"/>
        <w:rPr>
          <w:rFonts w:ascii="Aptos" w:hAnsi="Aptos"/>
          <w:b/>
          <w:bCs/>
          <w:sz w:val="22"/>
          <w:szCs w:val="22"/>
        </w:rPr>
      </w:pPr>
      <w:r w:rsidRPr="00877C4E">
        <w:rPr>
          <w:rFonts w:ascii="Aptos" w:hAnsi="Aptos"/>
          <w:b/>
          <w:bCs/>
          <w:sz w:val="22"/>
          <w:szCs w:val="22"/>
        </w:rPr>
        <w:t>Data source</w:t>
      </w:r>
    </w:p>
    <w:p w14:paraId="2E37CE33" w14:textId="37FA32A1" w:rsidR="00D66740" w:rsidRPr="00877C4E" w:rsidRDefault="00D66740" w:rsidP="00484596">
      <w:pPr>
        <w:pStyle w:val="NoSpacing"/>
        <w:rPr>
          <w:rFonts w:ascii="Aptos" w:hAnsi="Aptos"/>
          <w:sz w:val="22"/>
          <w:szCs w:val="22"/>
        </w:rPr>
      </w:pPr>
      <w:r w:rsidRPr="00877C4E">
        <w:rPr>
          <w:rFonts w:ascii="Aptos" w:hAnsi="Aptos"/>
          <w:sz w:val="22"/>
          <w:szCs w:val="22"/>
        </w:rPr>
        <w:t xml:space="preserve">This paper will use data from the </w:t>
      </w:r>
      <w:proofErr w:type="spellStart"/>
      <w:r w:rsidRPr="00877C4E">
        <w:rPr>
          <w:rFonts w:ascii="Aptos" w:hAnsi="Aptos"/>
          <w:sz w:val="22"/>
          <w:szCs w:val="22"/>
        </w:rPr>
        <w:t>eCohort</w:t>
      </w:r>
      <w:proofErr w:type="spellEnd"/>
      <w:r w:rsidRPr="00877C4E">
        <w:rPr>
          <w:rFonts w:ascii="Aptos" w:hAnsi="Aptos"/>
          <w:sz w:val="22"/>
          <w:szCs w:val="22"/>
        </w:rPr>
        <w:t xml:space="preserve"> study a longitudinal</w:t>
      </w:r>
      <w:r w:rsidR="0067076B" w:rsidRPr="00877C4E">
        <w:rPr>
          <w:rFonts w:ascii="Aptos" w:hAnsi="Aptos"/>
          <w:sz w:val="22"/>
          <w:szCs w:val="22"/>
        </w:rPr>
        <w:t xml:space="preserve"> prospective</w:t>
      </w:r>
      <w:r w:rsidRPr="00877C4E">
        <w:rPr>
          <w:rFonts w:ascii="Aptos" w:hAnsi="Aptos"/>
          <w:sz w:val="22"/>
          <w:szCs w:val="22"/>
        </w:rPr>
        <w:t xml:space="preserve"> survey on health system quality for maternal and newborn health. Pregnant women were enrolled during their first ANC visit and followed through pregnancy and delivery. The study took place in two sites in each country: one predominantly urban and one rural. Women were recruited in public and private health facilities in Ethiopia and Kenya and in public primary care facilities only in South Africa. </w:t>
      </w:r>
    </w:p>
    <w:p w14:paraId="7F6263BF" w14:textId="77777777" w:rsidR="00D66740" w:rsidRPr="00877C4E" w:rsidRDefault="00D66740" w:rsidP="00484596">
      <w:pPr>
        <w:pStyle w:val="NoSpacing"/>
        <w:rPr>
          <w:rFonts w:ascii="Aptos" w:hAnsi="Aptos"/>
          <w:sz w:val="22"/>
          <w:szCs w:val="22"/>
        </w:rPr>
      </w:pPr>
    </w:p>
    <w:p w14:paraId="16AB1FC8" w14:textId="027DDCCD" w:rsidR="00D66740" w:rsidRPr="00877C4E" w:rsidRDefault="00D66740" w:rsidP="00484596">
      <w:pPr>
        <w:pStyle w:val="NoSpacing"/>
        <w:rPr>
          <w:rFonts w:ascii="Aptos" w:hAnsi="Aptos"/>
          <w:b/>
          <w:bCs/>
          <w:sz w:val="22"/>
          <w:szCs w:val="22"/>
        </w:rPr>
      </w:pPr>
      <w:r w:rsidRPr="00877C4E">
        <w:rPr>
          <w:rFonts w:ascii="Aptos" w:hAnsi="Aptos"/>
          <w:b/>
          <w:bCs/>
          <w:sz w:val="22"/>
          <w:szCs w:val="22"/>
        </w:rPr>
        <w:t>Objective</w:t>
      </w:r>
      <w:r w:rsidR="00D67695" w:rsidRPr="00877C4E">
        <w:rPr>
          <w:rFonts w:ascii="Aptos" w:hAnsi="Aptos"/>
          <w:b/>
          <w:bCs/>
          <w:sz w:val="22"/>
          <w:szCs w:val="22"/>
        </w:rPr>
        <w:t>s</w:t>
      </w:r>
    </w:p>
    <w:p w14:paraId="6C3B3778" w14:textId="7845F7E3" w:rsidR="00484596" w:rsidRPr="00877C4E" w:rsidRDefault="00484596" w:rsidP="00484596">
      <w:pPr>
        <w:pStyle w:val="NoSpacing"/>
        <w:rPr>
          <w:rFonts w:ascii="Aptos" w:hAnsi="Aptos"/>
          <w:sz w:val="22"/>
          <w:szCs w:val="22"/>
        </w:rPr>
      </w:pPr>
      <w:r w:rsidRPr="00877C4E">
        <w:rPr>
          <w:rFonts w:ascii="Aptos" w:hAnsi="Aptos"/>
          <w:sz w:val="22"/>
          <w:szCs w:val="22"/>
        </w:rPr>
        <w:t>T</w:t>
      </w:r>
      <w:r w:rsidR="00D66740" w:rsidRPr="00877C4E">
        <w:rPr>
          <w:rFonts w:ascii="Aptos" w:hAnsi="Aptos"/>
          <w:sz w:val="22"/>
          <w:szCs w:val="22"/>
        </w:rPr>
        <w:t>he present paper will</w:t>
      </w:r>
      <w:r w:rsidRPr="00877C4E">
        <w:rPr>
          <w:rFonts w:ascii="Aptos" w:hAnsi="Aptos"/>
          <w:sz w:val="22"/>
          <w:szCs w:val="22"/>
        </w:rPr>
        <w:t xml:space="preserve"> assess association</w:t>
      </w:r>
      <w:r w:rsidR="00C144DD" w:rsidRPr="00877C4E">
        <w:rPr>
          <w:rFonts w:ascii="Aptos" w:hAnsi="Aptos"/>
          <w:sz w:val="22"/>
          <w:szCs w:val="22"/>
        </w:rPr>
        <w:t>s</w:t>
      </w:r>
      <w:r w:rsidRPr="00877C4E">
        <w:rPr>
          <w:rFonts w:ascii="Aptos" w:hAnsi="Aptos"/>
          <w:sz w:val="22"/>
          <w:szCs w:val="22"/>
        </w:rPr>
        <w:t xml:space="preserve"> </w:t>
      </w:r>
      <w:r w:rsidR="00CF2CC7" w:rsidRPr="00877C4E">
        <w:rPr>
          <w:rFonts w:ascii="Aptos" w:hAnsi="Aptos"/>
          <w:sz w:val="22"/>
          <w:szCs w:val="22"/>
        </w:rPr>
        <w:t xml:space="preserve">between </w:t>
      </w:r>
      <w:r w:rsidR="006D4ACF" w:rsidRPr="00877C4E">
        <w:rPr>
          <w:rFonts w:ascii="Aptos" w:hAnsi="Aptos"/>
          <w:sz w:val="22"/>
          <w:szCs w:val="22"/>
        </w:rPr>
        <w:t xml:space="preserve">the </w:t>
      </w:r>
      <w:r w:rsidRPr="00877C4E">
        <w:rPr>
          <w:rFonts w:ascii="Aptos" w:hAnsi="Aptos"/>
          <w:sz w:val="22"/>
          <w:szCs w:val="22"/>
        </w:rPr>
        <w:t xml:space="preserve">quality of ANC </w:t>
      </w:r>
      <w:r w:rsidR="00C144DD" w:rsidRPr="00877C4E">
        <w:rPr>
          <w:rFonts w:ascii="Aptos" w:hAnsi="Aptos"/>
          <w:sz w:val="22"/>
          <w:szCs w:val="22"/>
        </w:rPr>
        <w:t xml:space="preserve">throughout pregnancy </w:t>
      </w:r>
      <w:r w:rsidRPr="00877C4E">
        <w:rPr>
          <w:rFonts w:ascii="Aptos" w:hAnsi="Aptos"/>
          <w:sz w:val="22"/>
          <w:szCs w:val="22"/>
        </w:rPr>
        <w:t xml:space="preserve">and </w:t>
      </w:r>
      <w:r w:rsidR="00C144DD" w:rsidRPr="00877C4E">
        <w:rPr>
          <w:rFonts w:ascii="Aptos" w:hAnsi="Aptos"/>
          <w:sz w:val="22"/>
          <w:szCs w:val="22"/>
        </w:rPr>
        <w:t>newborn health and survival</w:t>
      </w:r>
      <w:r w:rsidR="00D66740" w:rsidRPr="00877C4E">
        <w:rPr>
          <w:rFonts w:ascii="Aptos" w:hAnsi="Aptos"/>
          <w:sz w:val="22"/>
          <w:szCs w:val="22"/>
        </w:rPr>
        <w:t>.</w:t>
      </w:r>
    </w:p>
    <w:p w14:paraId="24581C42" w14:textId="77777777" w:rsidR="00484596" w:rsidRPr="00877C4E" w:rsidRDefault="00484596" w:rsidP="00484596">
      <w:pPr>
        <w:pStyle w:val="NoSpacing"/>
        <w:rPr>
          <w:rFonts w:ascii="Aptos" w:hAnsi="Aptos"/>
          <w:sz w:val="22"/>
          <w:szCs w:val="22"/>
        </w:rPr>
      </w:pPr>
    </w:p>
    <w:p w14:paraId="0AB6C8AA" w14:textId="7649EA9D" w:rsidR="00877C4E" w:rsidRPr="00877C4E" w:rsidRDefault="0067076B" w:rsidP="00484596">
      <w:pPr>
        <w:pStyle w:val="NoSpacing"/>
        <w:rPr>
          <w:rFonts w:ascii="Aptos" w:hAnsi="Aptos"/>
          <w:b/>
          <w:bCs/>
          <w:sz w:val="22"/>
          <w:szCs w:val="22"/>
        </w:rPr>
      </w:pPr>
      <w:r w:rsidRPr="00877C4E">
        <w:rPr>
          <w:rFonts w:ascii="Aptos" w:hAnsi="Aptos"/>
          <w:b/>
          <w:bCs/>
          <w:sz w:val="22"/>
          <w:szCs w:val="22"/>
        </w:rPr>
        <w:t>Key variables</w:t>
      </w:r>
    </w:p>
    <w:p w14:paraId="6C662CF0" w14:textId="4B7B12A9" w:rsidR="00877C4E" w:rsidRPr="00877C4E" w:rsidRDefault="00877C4E" w:rsidP="00484596">
      <w:pPr>
        <w:pStyle w:val="NoSpacing"/>
        <w:rPr>
          <w:rFonts w:ascii="Aptos" w:hAnsi="Aptos"/>
          <w:b/>
          <w:bCs/>
          <w:i/>
          <w:iCs/>
          <w:sz w:val="22"/>
          <w:szCs w:val="22"/>
        </w:rPr>
      </w:pPr>
      <w:r w:rsidRPr="00877C4E">
        <w:rPr>
          <w:rFonts w:ascii="Aptos" w:hAnsi="Aptos"/>
          <w:b/>
          <w:bCs/>
          <w:sz w:val="22"/>
          <w:szCs w:val="22"/>
        </w:rPr>
        <w:tab/>
        <w:t>Confounders</w:t>
      </w:r>
    </w:p>
    <w:p w14:paraId="4A85A1EB" w14:textId="11053CFF" w:rsidR="00877C4E" w:rsidRPr="00877C4E" w:rsidRDefault="008A2696" w:rsidP="00877C4E">
      <w:pPr>
        <w:pStyle w:val="NoSpacing"/>
        <w:ind w:left="720"/>
        <w:rPr>
          <w:rFonts w:ascii="Aptos" w:hAnsi="Aptos"/>
          <w:sz w:val="22"/>
          <w:szCs w:val="22"/>
        </w:rPr>
      </w:pPr>
      <w:r w:rsidRPr="00877C4E">
        <w:rPr>
          <w:rFonts w:ascii="Aptos" w:hAnsi="Aptos"/>
          <w:sz w:val="22"/>
          <w:szCs w:val="22"/>
        </w:rPr>
        <w:t xml:space="preserve">First, we will describe the characteristics of women who were followed until delivery </w:t>
      </w:r>
      <w:r w:rsidR="001C2386" w:rsidRPr="00877C4E">
        <w:rPr>
          <w:rFonts w:ascii="Aptos" w:hAnsi="Aptos"/>
          <w:sz w:val="22"/>
          <w:szCs w:val="22"/>
        </w:rPr>
        <w:t xml:space="preserve">in each </w:t>
      </w:r>
      <w:r w:rsidRPr="00877C4E">
        <w:rPr>
          <w:rFonts w:ascii="Aptos" w:hAnsi="Aptos"/>
          <w:sz w:val="22"/>
          <w:szCs w:val="22"/>
        </w:rPr>
        <w:t>country</w:t>
      </w:r>
      <w:r w:rsidR="00A21DDE" w:rsidRPr="00877C4E">
        <w:rPr>
          <w:rFonts w:ascii="Aptos" w:hAnsi="Aptos"/>
          <w:sz w:val="22"/>
          <w:szCs w:val="22"/>
        </w:rPr>
        <w:t xml:space="preserve"> (</w:t>
      </w:r>
      <w:r w:rsidR="00A21DDE" w:rsidRPr="00877C4E">
        <w:rPr>
          <w:rFonts w:ascii="Aptos" w:hAnsi="Aptos"/>
          <w:b/>
          <w:bCs/>
          <w:sz w:val="22"/>
          <w:szCs w:val="22"/>
        </w:rPr>
        <w:t>table 1</w:t>
      </w:r>
      <w:r w:rsidR="00A21DDE" w:rsidRPr="00877C4E">
        <w:rPr>
          <w:rFonts w:ascii="Aptos" w:hAnsi="Aptos"/>
          <w:sz w:val="22"/>
          <w:szCs w:val="22"/>
        </w:rPr>
        <w:t>)</w:t>
      </w:r>
      <w:r w:rsidRPr="00877C4E">
        <w:rPr>
          <w:rFonts w:ascii="Aptos" w:hAnsi="Aptos"/>
          <w:sz w:val="22"/>
          <w:szCs w:val="22"/>
        </w:rPr>
        <w:t>. We will report their sociodemographic status, baseline health conditions</w:t>
      </w:r>
      <w:r w:rsidR="00D34B88" w:rsidRPr="00877C4E">
        <w:rPr>
          <w:rFonts w:ascii="Aptos" w:hAnsi="Aptos"/>
          <w:sz w:val="22"/>
          <w:szCs w:val="22"/>
        </w:rPr>
        <w:t xml:space="preserve">, </w:t>
      </w:r>
      <w:r w:rsidRPr="00877C4E">
        <w:rPr>
          <w:rFonts w:ascii="Aptos" w:hAnsi="Aptos"/>
          <w:sz w:val="22"/>
          <w:szCs w:val="22"/>
        </w:rPr>
        <w:t xml:space="preserve">including having any chronic illnesses or obstetric risk factors. </w:t>
      </w:r>
      <w:r w:rsidR="00877C4E">
        <w:rPr>
          <w:rFonts w:ascii="Aptos" w:hAnsi="Aptos"/>
          <w:sz w:val="22"/>
          <w:szCs w:val="22"/>
        </w:rPr>
        <w:t>These will include education</w:t>
      </w:r>
      <w:r w:rsidR="00E30AFA">
        <w:rPr>
          <w:rFonts w:ascii="Aptos" w:hAnsi="Aptos"/>
          <w:sz w:val="22"/>
          <w:szCs w:val="22"/>
        </w:rPr>
        <w:t>al</w:t>
      </w:r>
      <w:r w:rsidR="00877C4E">
        <w:rPr>
          <w:rFonts w:ascii="Aptos" w:hAnsi="Aptos"/>
          <w:sz w:val="22"/>
          <w:szCs w:val="22"/>
        </w:rPr>
        <w:t xml:space="preserve"> status, marital status, health literacy, wealth tertile (based on asset variables measured at baseline). Health status will include self-reported health, experience of danger signs at </w:t>
      </w:r>
      <w:r w:rsidR="00E30AFA">
        <w:rPr>
          <w:rFonts w:ascii="Aptos" w:hAnsi="Aptos"/>
          <w:sz w:val="22"/>
          <w:szCs w:val="22"/>
        </w:rPr>
        <w:t>baseline, presence of any pregnancy risk factors and known multiple pregnancy at baseline. Pregnancy risk factors will include any self-reported chronic illness, anemia (&lt;11g/dL, undernutrition (MUAC &lt;23cm or BMI&lt;18.5), obesity BMI</w:t>
      </w:r>
      <w:r w:rsidR="00E30AFA" w:rsidRPr="00877C4E">
        <w:rPr>
          <w:rFonts w:ascii="Aptos" w:hAnsi="Aptos"/>
          <w:sz w:val="22"/>
          <w:szCs w:val="22"/>
        </w:rPr>
        <w:t>&gt;=</w:t>
      </w:r>
      <w:r w:rsidR="00E30AFA">
        <w:rPr>
          <w:rFonts w:ascii="Aptos" w:hAnsi="Aptos"/>
          <w:sz w:val="22"/>
          <w:szCs w:val="22"/>
        </w:rPr>
        <w:t>30, age under 19 or over 35, or history of prior obstetric complications). Women will be classified as having no risk factor, at least one, at least two or three or more risk factors.</w:t>
      </w:r>
    </w:p>
    <w:p w14:paraId="682FBB68" w14:textId="77777777" w:rsidR="00877C4E" w:rsidRPr="00877C4E" w:rsidRDefault="00877C4E" w:rsidP="00877C4E">
      <w:pPr>
        <w:pStyle w:val="NoSpacing"/>
        <w:ind w:left="720"/>
        <w:rPr>
          <w:rFonts w:ascii="Aptos" w:hAnsi="Aptos"/>
          <w:sz w:val="22"/>
          <w:szCs w:val="22"/>
        </w:rPr>
      </w:pPr>
    </w:p>
    <w:p w14:paraId="61E2ACD2" w14:textId="5F04CB4E" w:rsidR="008A2696" w:rsidRPr="00877C4E" w:rsidRDefault="008A2696" w:rsidP="00877C4E">
      <w:pPr>
        <w:pStyle w:val="NoSpacing"/>
        <w:ind w:left="720"/>
        <w:rPr>
          <w:rFonts w:ascii="Aptos" w:hAnsi="Aptos"/>
          <w:sz w:val="22"/>
          <w:szCs w:val="22"/>
        </w:rPr>
      </w:pPr>
      <w:r w:rsidRPr="00877C4E">
        <w:rPr>
          <w:rFonts w:ascii="Aptos" w:hAnsi="Aptos"/>
          <w:sz w:val="22"/>
          <w:szCs w:val="22"/>
        </w:rPr>
        <w:t xml:space="preserve">We will </w:t>
      </w:r>
      <w:r w:rsidR="00A21DDE" w:rsidRPr="00877C4E">
        <w:rPr>
          <w:rFonts w:ascii="Aptos" w:hAnsi="Aptos"/>
          <w:sz w:val="22"/>
          <w:szCs w:val="22"/>
        </w:rPr>
        <w:t>the</w:t>
      </w:r>
      <w:r w:rsidR="00877C4E" w:rsidRPr="00877C4E">
        <w:rPr>
          <w:rFonts w:ascii="Aptos" w:hAnsi="Aptos"/>
          <w:sz w:val="22"/>
          <w:szCs w:val="22"/>
        </w:rPr>
        <w:t>n</w:t>
      </w:r>
      <w:r w:rsidR="00A21DDE" w:rsidRPr="00877C4E">
        <w:rPr>
          <w:rFonts w:ascii="Aptos" w:hAnsi="Aptos"/>
          <w:sz w:val="22"/>
          <w:szCs w:val="22"/>
        </w:rPr>
        <w:t xml:space="preserve"> </w:t>
      </w:r>
      <w:r w:rsidRPr="00877C4E">
        <w:rPr>
          <w:rFonts w:ascii="Aptos" w:hAnsi="Aptos"/>
          <w:sz w:val="22"/>
          <w:szCs w:val="22"/>
        </w:rPr>
        <w:t>present the birth outcomes, including late miscarriage</w:t>
      </w:r>
      <w:r w:rsidR="001C2386" w:rsidRPr="00877C4E">
        <w:rPr>
          <w:rFonts w:ascii="Aptos" w:hAnsi="Aptos"/>
          <w:sz w:val="22"/>
          <w:szCs w:val="22"/>
        </w:rPr>
        <w:t>s</w:t>
      </w:r>
      <w:r w:rsidRPr="00877C4E">
        <w:rPr>
          <w:rFonts w:ascii="Aptos" w:hAnsi="Aptos"/>
          <w:sz w:val="22"/>
          <w:szCs w:val="22"/>
        </w:rPr>
        <w:t>, stillbirth</w:t>
      </w:r>
      <w:r w:rsidR="00877C4E" w:rsidRPr="00877C4E">
        <w:rPr>
          <w:rFonts w:ascii="Aptos" w:hAnsi="Aptos"/>
          <w:sz w:val="22"/>
          <w:szCs w:val="22"/>
        </w:rPr>
        <w:t>s</w:t>
      </w:r>
      <w:r w:rsidRPr="00877C4E">
        <w:rPr>
          <w:rFonts w:ascii="Aptos" w:hAnsi="Aptos"/>
          <w:sz w:val="22"/>
          <w:szCs w:val="22"/>
        </w:rPr>
        <w:t>, live birth</w:t>
      </w:r>
      <w:r w:rsidR="00877C4E" w:rsidRPr="00877C4E">
        <w:rPr>
          <w:rFonts w:ascii="Aptos" w:hAnsi="Aptos"/>
          <w:sz w:val="22"/>
          <w:szCs w:val="22"/>
        </w:rPr>
        <w:t>s</w:t>
      </w:r>
      <w:r w:rsidRPr="00877C4E">
        <w:rPr>
          <w:rFonts w:ascii="Aptos" w:hAnsi="Aptos"/>
          <w:sz w:val="22"/>
          <w:szCs w:val="22"/>
        </w:rPr>
        <w:t xml:space="preserve">, </w:t>
      </w:r>
      <w:r w:rsidR="00D34B88" w:rsidRPr="00877C4E">
        <w:rPr>
          <w:rFonts w:ascii="Aptos" w:hAnsi="Aptos"/>
          <w:sz w:val="22"/>
          <w:szCs w:val="22"/>
        </w:rPr>
        <w:t xml:space="preserve">early </w:t>
      </w:r>
      <w:r w:rsidRPr="00877C4E">
        <w:rPr>
          <w:rFonts w:ascii="Aptos" w:hAnsi="Aptos"/>
          <w:sz w:val="22"/>
          <w:szCs w:val="22"/>
        </w:rPr>
        <w:t>neonatal death,</w:t>
      </w:r>
      <w:r w:rsidR="00D34B88" w:rsidRPr="00877C4E">
        <w:rPr>
          <w:rFonts w:ascii="Aptos" w:hAnsi="Aptos"/>
          <w:sz w:val="22"/>
          <w:szCs w:val="22"/>
        </w:rPr>
        <w:t xml:space="preserve"> and </w:t>
      </w:r>
      <w:r w:rsidR="00877C4E" w:rsidRPr="00877C4E">
        <w:rPr>
          <w:rFonts w:ascii="Aptos" w:hAnsi="Aptos"/>
          <w:sz w:val="22"/>
          <w:szCs w:val="22"/>
        </w:rPr>
        <w:t xml:space="preserve">late </w:t>
      </w:r>
      <w:r w:rsidRPr="00877C4E">
        <w:rPr>
          <w:rFonts w:ascii="Aptos" w:hAnsi="Aptos"/>
          <w:sz w:val="22"/>
          <w:szCs w:val="22"/>
        </w:rPr>
        <w:t>neonatal de</w:t>
      </w:r>
      <w:r w:rsidR="00D34B88" w:rsidRPr="00877C4E">
        <w:rPr>
          <w:rFonts w:ascii="Aptos" w:hAnsi="Aptos"/>
          <w:sz w:val="22"/>
          <w:szCs w:val="22"/>
        </w:rPr>
        <w:t>ath</w:t>
      </w:r>
      <w:r w:rsidR="00A21DDE" w:rsidRPr="00877C4E">
        <w:rPr>
          <w:rFonts w:ascii="Aptos" w:hAnsi="Aptos"/>
          <w:sz w:val="22"/>
          <w:szCs w:val="22"/>
        </w:rPr>
        <w:t xml:space="preserve"> (</w:t>
      </w:r>
      <w:r w:rsidR="00A21DDE" w:rsidRPr="00877C4E">
        <w:rPr>
          <w:rFonts w:ascii="Aptos" w:hAnsi="Aptos"/>
          <w:b/>
          <w:bCs/>
          <w:sz w:val="22"/>
          <w:szCs w:val="22"/>
        </w:rPr>
        <w:t>table 2</w:t>
      </w:r>
      <w:r w:rsidR="00A21DDE" w:rsidRPr="00877C4E">
        <w:rPr>
          <w:rFonts w:ascii="Aptos" w:hAnsi="Aptos"/>
          <w:sz w:val="22"/>
          <w:szCs w:val="22"/>
        </w:rPr>
        <w:t>)</w:t>
      </w:r>
      <w:r w:rsidRPr="00877C4E">
        <w:rPr>
          <w:rFonts w:ascii="Aptos" w:hAnsi="Aptos"/>
          <w:sz w:val="22"/>
          <w:szCs w:val="22"/>
        </w:rPr>
        <w:t xml:space="preserve">. </w:t>
      </w:r>
    </w:p>
    <w:p w14:paraId="2BB604E7" w14:textId="03D13675" w:rsidR="002272FF" w:rsidRPr="00877C4E" w:rsidRDefault="002272FF" w:rsidP="008A2696">
      <w:pPr>
        <w:pStyle w:val="NoSpacing"/>
        <w:rPr>
          <w:rFonts w:ascii="Aptos" w:hAnsi="Aptos"/>
          <w:sz w:val="22"/>
          <w:szCs w:val="22"/>
        </w:rPr>
      </w:pPr>
    </w:p>
    <w:p w14:paraId="32AC25DA" w14:textId="123839BC" w:rsidR="002272FF" w:rsidRPr="00877C4E" w:rsidRDefault="002272FF" w:rsidP="006D7D2E">
      <w:pPr>
        <w:pStyle w:val="NoSpacing"/>
        <w:ind w:firstLine="720"/>
        <w:rPr>
          <w:rFonts w:ascii="Aptos" w:hAnsi="Aptos"/>
          <w:b/>
          <w:bCs/>
          <w:i/>
          <w:iCs/>
          <w:sz w:val="22"/>
          <w:szCs w:val="22"/>
        </w:rPr>
      </w:pPr>
      <w:r w:rsidRPr="00877C4E">
        <w:rPr>
          <w:rFonts w:ascii="Aptos" w:hAnsi="Aptos"/>
          <w:b/>
          <w:bCs/>
          <w:i/>
          <w:iCs/>
          <w:sz w:val="22"/>
          <w:szCs w:val="22"/>
        </w:rPr>
        <w:t xml:space="preserve">Primary </w:t>
      </w:r>
      <w:r w:rsidR="001C2386" w:rsidRPr="00877C4E">
        <w:rPr>
          <w:rFonts w:ascii="Aptos" w:hAnsi="Aptos"/>
          <w:b/>
          <w:bCs/>
          <w:i/>
          <w:iCs/>
          <w:sz w:val="22"/>
          <w:szCs w:val="22"/>
        </w:rPr>
        <w:t xml:space="preserve">outcomes </w:t>
      </w:r>
    </w:p>
    <w:p w14:paraId="1D01DD48" w14:textId="59F77199" w:rsidR="002272FF" w:rsidRPr="00877C4E" w:rsidRDefault="00A56E39" w:rsidP="00E428C6">
      <w:pPr>
        <w:pStyle w:val="NoSpacing"/>
        <w:ind w:left="720"/>
        <w:rPr>
          <w:rFonts w:ascii="Aptos" w:hAnsi="Aptos"/>
          <w:sz w:val="22"/>
          <w:szCs w:val="22"/>
        </w:rPr>
      </w:pPr>
      <w:r w:rsidRPr="00877C4E">
        <w:rPr>
          <w:rFonts w:ascii="Aptos" w:hAnsi="Aptos"/>
          <w:sz w:val="22"/>
          <w:szCs w:val="22"/>
        </w:rPr>
        <w:t xml:space="preserve">The </w:t>
      </w:r>
      <w:r w:rsidR="00DC1F36" w:rsidRPr="00877C4E">
        <w:rPr>
          <w:rFonts w:ascii="Aptos" w:hAnsi="Aptos"/>
          <w:sz w:val="22"/>
          <w:szCs w:val="22"/>
        </w:rPr>
        <w:t xml:space="preserve">primary analysis </w:t>
      </w:r>
      <w:r w:rsidR="001C2386" w:rsidRPr="00877C4E">
        <w:rPr>
          <w:rFonts w:ascii="Aptos" w:hAnsi="Aptos"/>
          <w:sz w:val="22"/>
          <w:szCs w:val="22"/>
        </w:rPr>
        <w:t>will</w:t>
      </w:r>
      <w:r w:rsidR="00DC1F36" w:rsidRPr="00877C4E">
        <w:rPr>
          <w:rFonts w:ascii="Aptos" w:hAnsi="Aptos"/>
          <w:sz w:val="22"/>
          <w:szCs w:val="22"/>
        </w:rPr>
        <w:t xml:space="preserve"> </w:t>
      </w:r>
      <w:r w:rsidR="008A2696" w:rsidRPr="00877C4E">
        <w:rPr>
          <w:rFonts w:ascii="Aptos" w:hAnsi="Aptos"/>
          <w:sz w:val="22"/>
          <w:szCs w:val="22"/>
        </w:rPr>
        <w:t xml:space="preserve">assess associations </w:t>
      </w:r>
      <w:r w:rsidRPr="00877C4E">
        <w:rPr>
          <w:rFonts w:ascii="Aptos" w:hAnsi="Aptos"/>
          <w:sz w:val="22"/>
          <w:szCs w:val="22"/>
        </w:rPr>
        <w:t xml:space="preserve">between </w:t>
      </w:r>
      <w:r w:rsidR="00D34B88" w:rsidRPr="00877C4E">
        <w:rPr>
          <w:rFonts w:ascii="Aptos" w:hAnsi="Aptos"/>
          <w:sz w:val="22"/>
          <w:szCs w:val="22"/>
        </w:rPr>
        <w:t>the q</w:t>
      </w:r>
      <w:r w:rsidR="008A2696" w:rsidRPr="00877C4E">
        <w:rPr>
          <w:rFonts w:ascii="Aptos" w:hAnsi="Aptos"/>
          <w:sz w:val="22"/>
          <w:szCs w:val="22"/>
        </w:rPr>
        <w:t xml:space="preserve">uality </w:t>
      </w:r>
      <w:r w:rsidR="00D34B88" w:rsidRPr="00877C4E">
        <w:rPr>
          <w:rFonts w:ascii="Aptos" w:hAnsi="Aptos"/>
          <w:sz w:val="22"/>
          <w:szCs w:val="22"/>
        </w:rPr>
        <w:t xml:space="preserve">of ANC </w:t>
      </w:r>
      <w:r w:rsidR="008A2696" w:rsidRPr="00877C4E">
        <w:rPr>
          <w:rFonts w:ascii="Aptos" w:hAnsi="Aptos"/>
          <w:sz w:val="22"/>
          <w:szCs w:val="22"/>
        </w:rPr>
        <w:t xml:space="preserve">and </w:t>
      </w:r>
      <w:r w:rsidR="002272FF" w:rsidRPr="00877C4E">
        <w:rPr>
          <w:rFonts w:ascii="Aptos" w:hAnsi="Aptos"/>
          <w:sz w:val="22"/>
          <w:szCs w:val="22"/>
        </w:rPr>
        <w:t xml:space="preserve">three </w:t>
      </w:r>
      <w:r w:rsidR="008A2696" w:rsidRPr="00877C4E">
        <w:rPr>
          <w:rFonts w:ascii="Aptos" w:hAnsi="Aptos"/>
          <w:sz w:val="22"/>
          <w:szCs w:val="22"/>
        </w:rPr>
        <w:t>newborn health outcomes</w:t>
      </w:r>
      <w:r w:rsidR="002272FF" w:rsidRPr="00877C4E">
        <w:rPr>
          <w:rFonts w:ascii="Aptos" w:hAnsi="Aptos"/>
          <w:sz w:val="22"/>
          <w:szCs w:val="22"/>
        </w:rPr>
        <w:t>.</w:t>
      </w:r>
    </w:p>
    <w:p w14:paraId="7BCF0482" w14:textId="4092C0B6" w:rsidR="002272FF" w:rsidRPr="00877C4E" w:rsidRDefault="002272FF" w:rsidP="00E428C6">
      <w:pPr>
        <w:pStyle w:val="NoSpacing"/>
        <w:numPr>
          <w:ilvl w:val="0"/>
          <w:numId w:val="16"/>
        </w:numPr>
        <w:ind w:left="1800"/>
        <w:rPr>
          <w:rFonts w:ascii="Aptos" w:hAnsi="Aptos"/>
          <w:sz w:val="22"/>
          <w:szCs w:val="22"/>
        </w:rPr>
      </w:pPr>
      <w:r w:rsidRPr="00877C4E">
        <w:rPr>
          <w:rFonts w:ascii="Aptos" w:hAnsi="Aptos"/>
          <w:sz w:val="22"/>
          <w:szCs w:val="22"/>
        </w:rPr>
        <w:t>Late pregnancy losses (</w:t>
      </w:r>
      <w:r w:rsidR="001C2386" w:rsidRPr="00877C4E">
        <w:rPr>
          <w:rFonts w:ascii="Aptos" w:hAnsi="Aptos"/>
          <w:sz w:val="22"/>
          <w:szCs w:val="22"/>
        </w:rPr>
        <w:t xml:space="preserve">including </w:t>
      </w:r>
      <w:r w:rsidR="00C4222D" w:rsidRPr="00877C4E">
        <w:rPr>
          <w:rFonts w:ascii="Aptos" w:hAnsi="Aptos"/>
          <w:sz w:val="22"/>
          <w:szCs w:val="22"/>
        </w:rPr>
        <w:t>fetal loss</w:t>
      </w:r>
      <w:r w:rsidR="001C2386" w:rsidRPr="00877C4E">
        <w:rPr>
          <w:rFonts w:ascii="Aptos" w:hAnsi="Aptos"/>
          <w:sz w:val="22"/>
          <w:szCs w:val="22"/>
        </w:rPr>
        <w:t xml:space="preserve"> after 13 weeks of gestation and </w:t>
      </w:r>
      <w:r w:rsidRPr="00877C4E">
        <w:rPr>
          <w:rFonts w:ascii="Aptos" w:hAnsi="Aptos"/>
          <w:sz w:val="22"/>
          <w:szCs w:val="22"/>
        </w:rPr>
        <w:t>stillbirth</w:t>
      </w:r>
      <w:r w:rsidR="001C2386" w:rsidRPr="00877C4E">
        <w:rPr>
          <w:rFonts w:ascii="Aptos" w:hAnsi="Aptos"/>
          <w:sz w:val="22"/>
          <w:szCs w:val="22"/>
        </w:rPr>
        <w:t>s</w:t>
      </w:r>
      <w:ins w:id="0" w:author="Yang, Wen-Chien" w:date="2024-07-26T10:58:00Z" w16du:dateUtc="2024-07-26T14:58:00Z">
        <w:r w:rsidR="005D328F">
          <w:rPr>
            <w:rFonts w:ascii="Aptos" w:hAnsi="Aptos"/>
            <w:sz w:val="22"/>
            <w:szCs w:val="22"/>
          </w:rPr>
          <w:t xml:space="preserve"> </w:t>
        </w:r>
      </w:ins>
      <w:r w:rsidRPr="00877C4E">
        <w:rPr>
          <w:rFonts w:ascii="Aptos" w:hAnsi="Aptos"/>
          <w:sz w:val="22"/>
          <w:szCs w:val="22"/>
        </w:rPr>
        <w:t xml:space="preserve">) </w:t>
      </w:r>
    </w:p>
    <w:p w14:paraId="15C86E6A" w14:textId="7F4537CD" w:rsidR="008A2696" w:rsidRPr="00877C4E" w:rsidRDefault="002272FF" w:rsidP="0067076B">
      <w:pPr>
        <w:pStyle w:val="NoSpacing"/>
        <w:numPr>
          <w:ilvl w:val="0"/>
          <w:numId w:val="16"/>
        </w:numPr>
        <w:ind w:left="1800"/>
        <w:rPr>
          <w:rFonts w:ascii="Aptos" w:hAnsi="Aptos"/>
          <w:sz w:val="22"/>
          <w:szCs w:val="22"/>
        </w:rPr>
      </w:pPr>
      <w:r w:rsidRPr="00877C4E">
        <w:rPr>
          <w:rFonts w:ascii="Aptos" w:hAnsi="Aptos"/>
          <w:sz w:val="22"/>
          <w:szCs w:val="22"/>
        </w:rPr>
        <w:lastRenderedPageBreak/>
        <w:t>L</w:t>
      </w:r>
      <w:r w:rsidR="008A2696" w:rsidRPr="00877C4E">
        <w:rPr>
          <w:rFonts w:ascii="Aptos" w:hAnsi="Aptos"/>
          <w:sz w:val="22"/>
          <w:szCs w:val="22"/>
        </w:rPr>
        <w:t>ow birth weight</w:t>
      </w:r>
      <w:r w:rsidR="00C4222D" w:rsidRPr="00877C4E">
        <w:rPr>
          <w:rFonts w:ascii="Aptos" w:hAnsi="Aptos"/>
          <w:sz w:val="22"/>
          <w:szCs w:val="22"/>
        </w:rPr>
        <w:t xml:space="preserve"> </w:t>
      </w:r>
      <w:r w:rsidR="005D328F">
        <w:rPr>
          <w:rFonts w:ascii="Aptos" w:hAnsi="Aptos"/>
          <w:sz w:val="22"/>
          <w:szCs w:val="22"/>
        </w:rPr>
        <w:t xml:space="preserve">infants </w:t>
      </w:r>
      <w:r w:rsidR="00C4222D" w:rsidRPr="00877C4E">
        <w:rPr>
          <w:rFonts w:ascii="Aptos" w:hAnsi="Aptos"/>
          <w:sz w:val="22"/>
          <w:szCs w:val="22"/>
        </w:rPr>
        <w:t xml:space="preserve">(LBW), </w:t>
      </w:r>
      <w:r w:rsidR="0067076B" w:rsidRPr="00877C4E">
        <w:rPr>
          <w:rFonts w:ascii="Aptos" w:hAnsi="Aptos"/>
          <w:sz w:val="22"/>
          <w:szCs w:val="22"/>
        </w:rPr>
        <w:t>among live births</w:t>
      </w:r>
      <w:r w:rsidR="0067076B" w:rsidRPr="00877C4E">
        <w:rPr>
          <w:rStyle w:val="FootnoteReference"/>
          <w:rFonts w:ascii="Aptos" w:hAnsi="Aptos"/>
          <w:sz w:val="22"/>
          <w:szCs w:val="22"/>
        </w:rPr>
        <w:footnoteReference w:id="1"/>
      </w:r>
      <w:r w:rsidR="008A2696" w:rsidRPr="00877C4E">
        <w:rPr>
          <w:rFonts w:ascii="Aptos" w:hAnsi="Aptos"/>
          <w:sz w:val="22"/>
          <w:szCs w:val="22"/>
        </w:rPr>
        <w:t xml:space="preserve"> </w:t>
      </w:r>
    </w:p>
    <w:p w14:paraId="6EE06C4D" w14:textId="66107582" w:rsidR="00B76A18" w:rsidRPr="00877C4E" w:rsidRDefault="00B76A18" w:rsidP="00E428C6">
      <w:pPr>
        <w:pStyle w:val="NoSpacing"/>
        <w:numPr>
          <w:ilvl w:val="0"/>
          <w:numId w:val="16"/>
        </w:numPr>
        <w:ind w:left="1800"/>
        <w:rPr>
          <w:rFonts w:ascii="Aptos" w:hAnsi="Aptos"/>
          <w:sz w:val="22"/>
          <w:szCs w:val="22"/>
        </w:rPr>
      </w:pPr>
      <w:r w:rsidRPr="00877C4E">
        <w:rPr>
          <w:rFonts w:ascii="Aptos" w:hAnsi="Aptos"/>
          <w:sz w:val="22"/>
          <w:szCs w:val="22"/>
        </w:rPr>
        <w:t>Perinatal mortality (stillbirth</w:t>
      </w:r>
      <w:r w:rsidR="0067076B" w:rsidRPr="00877C4E">
        <w:rPr>
          <w:rFonts w:ascii="Aptos" w:hAnsi="Aptos"/>
          <w:sz w:val="22"/>
          <w:szCs w:val="22"/>
        </w:rPr>
        <w:t xml:space="preserve"> (fetal loss &gt;=28 weeks of gestation)</w:t>
      </w:r>
      <w:r w:rsidRPr="00877C4E">
        <w:rPr>
          <w:rFonts w:ascii="Aptos" w:hAnsi="Aptos"/>
          <w:sz w:val="22"/>
          <w:szCs w:val="22"/>
        </w:rPr>
        <w:t xml:space="preserve"> + early neonatal death</w:t>
      </w:r>
      <w:r w:rsidR="0067076B" w:rsidRPr="00877C4E">
        <w:rPr>
          <w:rFonts w:ascii="Aptos" w:hAnsi="Aptos"/>
          <w:sz w:val="22"/>
          <w:szCs w:val="22"/>
        </w:rPr>
        <w:t xml:space="preserve"> (in the first 7 days </w:t>
      </w:r>
      <w:r w:rsidR="00C4222D" w:rsidRPr="00877C4E">
        <w:rPr>
          <w:rFonts w:ascii="Aptos" w:hAnsi="Aptos"/>
          <w:sz w:val="22"/>
          <w:szCs w:val="22"/>
        </w:rPr>
        <w:t>after birth</w:t>
      </w:r>
      <w:r w:rsidRPr="00877C4E">
        <w:rPr>
          <w:rFonts w:ascii="Aptos" w:hAnsi="Aptos"/>
          <w:sz w:val="22"/>
          <w:szCs w:val="22"/>
        </w:rPr>
        <w:t xml:space="preserve">) </w:t>
      </w:r>
    </w:p>
    <w:p w14:paraId="32155FCE" w14:textId="77777777" w:rsidR="002272FF" w:rsidRPr="00877C4E" w:rsidRDefault="002272FF" w:rsidP="00516AE8">
      <w:pPr>
        <w:pStyle w:val="NoSpacing"/>
        <w:ind w:left="360"/>
        <w:rPr>
          <w:rFonts w:ascii="Aptos" w:hAnsi="Aptos"/>
          <w:sz w:val="22"/>
          <w:szCs w:val="22"/>
        </w:rPr>
      </w:pPr>
    </w:p>
    <w:p w14:paraId="6CF964CC" w14:textId="0D2A3BF7" w:rsidR="002272FF" w:rsidRPr="00877C4E" w:rsidRDefault="002272FF" w:rsidP="00E428C6">
      <w:pPr>
        <w:pStyle w:val="NoSpacing"/>
        <w:ind w:left="720"/>
        <w:rPr>
          <w:rFonts w:ascii="Aptos" w:hAnsi="Aptos"/>
          <w:b/>
          <w:bCs/>
          <w:i/>
          <w:iCs/>
          <w:sz w:val="22"/>
          <w:szCs w:val="22"/>
        </w:rPr>
      </w:pPr>
      <w:r w:rsidRPr="00877C4E">
        <w:rPr>
          <w:rFonts w:ascii="Aptos" w:hAnsi="Aptos"/>
          <w:b/>
          <w:bCs/>
          <w:i/>
          <w:iCs/>
          <w:sz w:val="22"/>
          <w:szCs w:val="22"/>
        </w:rPr>
        <w:t>Sensitivity analysis 1</w:t>
      </w:r>
    </w:p>
    <w:p w14:paraId="7A568E48" w14:textId="06D00C2D" w:rsidR="00A21DDE" w:rsidRPr="00877C4E" w:rsidRDefault="0067076B" w:rsidP="00602D42">
      <w:pPr>
        <w:pStyle w:val="NoSpacing"/>
        <w:ind w:left="720"/>
        <w:rPr>
          <w:rFonts w:ascii="Aptos" w:hAnsi="Aptos"/>
          <w:sz w:val="22"/>
          <w:szCs w:val="22"/>
        </w:rPr>
      </w:pPr>
      <w:r w:rsidRPr="00877C4E">
        <w:rPr>
          <w:rFonts w:ascii="Aptos" w:hAnsi="Aptos"/>
          <w:sz w:val="22"/>
          <w:szCs w:val="22"/>
        </w:rPr>
        <w:t xml:space="preserve">Gestational age </w:t>
      </w:r>
      <w:r w:rsidR="00A21DDE" w:rsidRPr="00877C4E">
        <w:rPr>
          <w:rFonts w:ascii="Aptos" w:hAnsi="Aptos"/>
          <w:sz w:val="22"/>
          <w:szCs w:val="22"/>
        </w:rPr>
        <w:t xml:space="preserve">at baseline (first ANC visit) </w:t>
      </w:r>
      <w:r w:rsidRPr="00877C4E">
        <w:rPr>
          <w:rFonts w:ascii="Aptos" w:hAnsi="Aptos"/>
          <w:sz w:val="22"/>
          <w:szCs w:val="22"/>
        </w:rPr>
        <w:t>was based</w:t>
      </w:r>
      <w:r w:rsidR="00A21DDE" w:rsidRPr="00877C4E">
        <w:rPr>
          <w:rFonts w:ascii="Aptos" w:hAnsi="Aptos"/>
          <w:sz w:val="22"/>
          <w:szCs w:val="22"/>
        </w:rPr>
        <w:t xml:space="preserve"> on either</w:t>
      </w:r>
      <w:r w:rsidR="00602D42">
        <w:rPr>
          <w:rFonts w:ascii="Aptos" w:hAnsi="Aptos"/>
          <w:sz w:val="22"/>
          <w:szCs w:val="22"/>
        </w:rPr>
        <w:t xml:space="preserve"> </w:t>
      </w:r>
      <w:r w:rsidR="00A21DDE" w:rsidRPr="00877C4E">
        <w:rPr>
          <w:rFonts w:ascii="Aptos" w:hAnsi="Aptos"/>
          <w:sz w:val="22"/>
          <w:szCs w:val="22"/>
        </w:rPr>
        <w:t xml:space="preserve">the </w:t>
      </w:r>
      <w:r w:rsidRPr="00877C4E">
        <w:rPr>
          <w:rFonts w:ascii="Aptos" w:hAnsi="Aptos"/>
          <w:sz w:val="22"/>
          <w:szCs w:val="22"/>
        </w:rPr>
        <w:t>date of last menstrual period</w:t>
      </w:r>
      <w:r w:rsidR="00A21DDE" w:rsidRPr="00877C4E">
        <w:rPr>
          <w:rFonts w:ascii="Aptos" w:hAnsi="Aptos"/>
          <w:sz w:val="22"/>
          <w:szCs w:val="22"/>
        </w:rPr>
        <w:t xml:space="preserve"> (LMP)</w:t>
      </w:r>
      <w:r w:rsidRPr="00877C4E">
        <w:rPr>
          <w:rFonts w:ascii="Aptos" w:hAnsi="Aptos"/>
          <w:sz w:val="22"/>
          <w:szCs w:val="22"/>
        </w:rPr>
        <w:t xml:space="preserve"> </w:t>
      </w:r>
      <w:r w:rsidR="00A21DDE" w:rsidRPr="00877C4E">
        <w:rPr>
          <w:rFonts w:ascii="Aptos" w:hAnsi="Aptos"/>
          <w:sz w:val="22"/>
          <w:szCs w:val="22"/>
        </w:rPr>
        <w:t>reported by the pregnant woman</w:t>
      </w:r>
      <w:r w:rsidR="00602D42">
        <w:rPr>
          <w:rFonts w:ascii="Aptos" w:hAnsi="Aptos"/>
          <w:sz w:val="22"/>
          <w:szCs w:val="22"/>
        </w:rPr>
        <w:t xml:space="preserve"> </w:t>
      </w:r>
      <w:r w:rsidRPr="00877C4E">
        <w:rPr>
          <w:rFonts w:ascii="Aptos" w:hAnsi="Aptos"/>
          <w:sz w:val="22"/>
          <w:szCs w:val="22"/>
        </w:rPr>
        <w:t xml:space="preserve">or if </w:t>
      </w:r>
      <w:r w:rsidR="00A21DDE" w:rsidRPr="00877C4E">
        <w:rPr>
          <w:rFonts w:ascii="Aptos" w:hAnsi="Aptos"/>
          <w:sz w:val="22"/>
          <w:szCs w:val="22"/>
        </w:rPr>
        <w:t xml:space="preserve">LMP was also </w:t>
      </w:r>
      <w:r w:rsidRPr="00877C4E">
        <w:rPr>
          <w:rFonts w:ascii="Aptos" w:hAnsi="Aptos"/>
          <w:sz w:val="22"/>
          <w:szCs w:val="22"/>
        </w:rPr>
        <w:t>unknown</w:t>
      </w:r>
      <w:r w:rsidR="00A21DDE" w:rsidRPr="00877C4E">
        <w:rPr>
          <w:rFonts w:ascii="Aptos" w:hAnsi="Aptos"/>
          <w:sz w:val="22"/>
          <w:szCs w:val="22"/>
        </w:rPr>
        <w:t>, by the self-reported number of weeks pregnant.</w:t>
      </w:r>
      <w:r w:rsidR="00602D42">
        <w:rPr>
          <w:rFonts w:ascii="Aptos" w:hAnsi="Aptos"/>
          <w:sz w:val="22"/>
          <w:szCs w:val="22"/>
        </w:rPr>
        <w:t xml:space="preserve"> </w:t>
      </w:r>
      <w:r w:rsidR="00A21DDE" w:rsidRPr="00877C4E">
        <w:rPr>
          <w:rFonts w:ascii="Aptos" w:hAnsi="Aptos"/>
          <w:sz w:val="22"/>
          <w:szCs w:val="22"/>
        </w:rPr>
        <w:t xml:space="preserve">Given uncertainty in gestational ages at baseline, </w:t>
      </w:r>
      <w:r w:rsidR="00A21DDE" w:rsidRPr="00877C4E">
        <w:rPr>
          <w:rFonts w:ascii="Aptos" w:hAnsi="Aptos"/>
          <w:b/>
          <w:bCs/>
          <w:sz w:val="22"/>
          <w:szCs w:val="22"/>
        </w:rPr>
        <w:t>a</w:t>
      </w:r>
      <w:r w:rsidRPr="00877C4E">
        <w:rPr>
          <w:rFonts w:ascii="Aptos" w:hAnsi="Aptos"/>
          <w:b/>
          <w:bCs/>
          <w:sz w:val="22"/>
          <w:szCs w:val="22"/>
        </w:rPr>
        <w:t>nalyses 1 and 3</w:t>
      </w:r>
      <w:r w:rsidRPr="00877C4E">
        <w:rPr>
          <w:rFonts w:ascii="Aptos" w:hAnsi="Aptos"/>
          <w:sz w:val="22"/>
          <w:szCs w:val="22"/>
        </w:rPr>
        <w:t xml:space="preserve"> will be repeated </w:t>
      </w:r>
      <w:r w:rsidR="00A21DDE" w:rsidRPr="00877C4E">
        <w:rPr>
          <w:rFonts w:ascii="Aptos" w:hAnsi="Aptos"/>
          <w:sz w:val="22"/>
          <w:szCs w:val="22"/>
        </w:rPr>
        <w:t xml:space="preserve">after excluding women with self-reported </w:t>
      </w:r>
      <w:r w:rsidR="00797BDB">
        <w:rPr>
          <w:rFonts w:ascii="Aptos" w:hAnsi="Aptos"/>
          <w:sz w:val="22"/>
          <w:szCs w:val="22"/>
        </w:rPr>
        <w:t xml:space="preserve">of </w:t>
      </w:r>
      <w:r w:rsidR="00A21DDE" w:rsidRPr="00877C4E">
        <w:rPr>
          <w:rFonts w:ascii="Aptos" w:hAnsi="Aptos"/>
          <w:sz w:val="22"/>
          <w:szCs w:val="22"/>
        </w:rPr>
        <w:t>number of weeks pregnant</w:t>
      </w:r>
      <w:r w:rsidR="00C4222D" w:rsidRPr="00877C4E">
        <w:rPr>
          <w:rFonts w:ascii="Aptos" w:hAnsi="Aptos"/>
          <w:sz w:val="22"/>
          <w:szCs w:val="22"/>
        </w:rPr>
        <w:t>.</w:t>
      </w:r>
    </w:p>
    <w:p w14:paraId="67C31CE1" w14:textId="77777777" w:rsidR="002272FF" w:rsidRPr="00877C4E" w:rsidRDefault="002272FF" w:rsidP="006D7D2E">
      <w:pPr>
        <w:pStyle w:val="NoSpacing"/>
        <w:rPr>
          <w:rFonts w:ascii="Aptos" w:hAnsi="Aptos"/>
          <w:sz w:val="22"/>
          <w:szCs w:val="22"/>
        </w:rPr>
      </w:pPr>
    </w:p>
    <w:p w14:paraId="4E61F210" w14:textId="2C3C9052" w:rsidR="002272FF" w:rsidRPr="00877C4E" w:rsidRDefault="002272FF" w:rsidP="00E428C6">
      <w:pPr>
        <w:pStyle w:val="NoSpacing"/>
        <w:ind w:left="720"/>
        <w:rPr>
          <w:rFonts w:ascii="Aptos" w:hAnsi="Aptos"/>
          <w:b/>
          <w:bCs/>
          <w:i/>
          <w:iCs/>
          <w:sz w:val="22"/>
          <w:szCs w:val="22"/>
        </w:rPr>
      </w:pPr>
      <w:r w:rsidRPr="00877C4E">
        <w:rPr>
          <w:rFonts w:ascii="Aptos" w:hAnsi="Aptos"/>
          <w:b/>
          <w:bCs/>
          <w:i/>
          <w:iCs/>
          <w:sz w:val="22"/>
          <w:szCs w:val="22"/>
        </w:rPr>
        <w:t xml:space="preserve">Sensitivity analysis 2 </w:t>
      </w:r>
    </w:p>
    <w:p w14:paraId="3956BE2D" w14:textId="5D03C3A8" w:rsidR="002272FF" w:rsidRPr="00877C4E" w:rsidRDefault="00C4222D" w:rsidP="00C4222D">
      <w:pPr>
        <w:pStyle w:val="NoSpacing"/>
        <w:ind w:left="720"/>
        <w:rPr>
          <w:rFonts w:ascii="Aptos" w:hAnsi="Aptos"/>
          <w:sz w:val="22"/>
          <w:szCs w:val="22"/>
        </w:rPr>
      </w:pPr>
      <w:r w:rsidRPr="00877C4E">
        <w:rPr>
          <w:rFonts w:ascii="Aptos" w:hAnsi="Aptos"/>
          <w:sz w:val="22"/>
          <w:szCs w:val="22"/>
        </w:rPr>
        <w:t xml:space="preserve">Birth weight was based on actual birth weight in kilograms (where LBW is defined as birth weight &lt;2.5kg) reported by the mother. If actual weight was unknown, women were asked to report the baby’s size at birth (very large, larger than average, average, smaller than average and very small). We will repeat </w:t>
      </w:r>
      <w:r w:rsidRPr="00877C4E">
        <w:rPr>
          <w:rFonts w:ascii="Aptos" w:hAnsi="Aptos"/>
          <w:b/>
          <w:bCs/>
          <w:sz w:val="22"/>
          <w:szCs w:val="22"/>
        </w:rPr>
        <w:t>analysis 2</w:t>
      </w:r>
      <w:r w:rsidR="00B76A18" w:rsidRPr="00877C4E">
        <w:rPr>
          <w:rFonts w:ascii="Aptos" w:hAnsi="Aptos"/>
          <w:sz w:val="22"/>
          <w:szCs w:val="22"/>
        </w:rPr>
        <w:t xml:space="preserve"> </w:t>
      </w:r>
      <w:r w:rsidRPr="00877C4E">
        <w:rPr>
          <w:rFonts w:ascii="Aptos" w:hAnsi="Aptos"/>
          <w:sz w:val="22"/>
          <w:szCs w:val="22"/>
        </w:rPr>
        <w:t xml:space="preserve">in the </w:t>
      </w:r>
      <w:r w:rsidR="00B76A18" w:rsidRPr="00877C4E">
        <w:rPr>
          <w:rFonts w:ascii="Aptos" w:hAnsi="Aptos"/>
          <w:sz w:val="22"/>
          <w:szCs w:val="22"/>
        </w:rPr>
        <w:t xml:space="preserve">subset </w:t>
      </w:r>
      <w:r w:rsidRPr="00877C4E">
        <w:rPr>
          <w:rFonts w:ascii="Aptos" w:hAnsi="Aptos"/>
          <w:sz w:val="22"/>
          <w:szCs w:val="22"/>
        </w:rPr>
        <w:t>for which</w:t>
      </w:r>
      <w:r w:rsidR="002272FF" w:rsidRPr="00877C4E">
        <w:rPr>
          <w:rFonts w:ascii="Aptos" w:hAnsi="Aptos"/>
          <w:sz w:val="22"/>
          <w:szCs w:val="22"/>
        </w:rPr>
        <w:t xml:space="preserve"> birthweight </w:t>
      </w:r>
      <w:r w:rsidRPr="00877C4E">
        <w:rPr>
          <w:rFonts w:ascii="Aptos" w:hAnsi="Aptos"/>
          <w:sz w:val="22"/>
          <w:szCs w:val="22"/>
        </w:rPr>
        <w:t>was measured.</w:t>
      </w:r>
      <w:r w:rsidR="002272FF" w:rsidRPr="00877C4E">
        <w:rPr>
          <w:rFonts w:ascii="Aptos" w:hAnsi="Aptos"/>
          <w:sz w:val="22"/>
          <w:szCs w:val="22"/>
        </w:rPr>
        <w:t xml:space="preserve"> </w:t>
      </w:r>
    </w:p>
    <w:p w14:paraId="6F968E7F" w14:textId="4A0AE836" w:rsidR="00E11E89" w:rsidRPr="00877C4E" w:rsidRDefault="00DC1F36" w:rsidP="006D7D2E">
      <w:pPr>
        <w:pStyle w:val="NoSpacing"/>
        <w:rPr>
          <w:rFonts w:ascii="Aptos" w:hAnsi="Aptos"/>
          <w:sz w:val="22"/>
          <w:szCs w:val="22"/>
        </w:rPr>
      </w:pPr>
      <w:r w:rsidRPr="00877C4E">
        <w:rPr>
          <w:rFonts w:ascii="Aptos" w:hAnsi="Aptos"/>
          <w:sz w:val="22"/>
          <w:szCs w:val="22"/>
        </w:rPr>
        <w:tab/>
      </w:r>
    </w:p>
    <w:p w14:paraId="154359FA" w14:textId="315AC6E3" w:rsidR="00C4222D" w:rsidRPr="00877C4E" w:rsidRDefault="00877C4E" w:rsidP="00C4222D">
      <w:pPr>
        <w:pStyle w:val="NoSpacing"/>
        <w:ind w:firstLine="720"/>
        <w:rPr>
          <w:rFonts w:ascii="Aptos" w:hAnsi="Aptos"/>
          <w:b/>
          <w:bCs/>
          <w:i/>
          <w:iCs/>
          <w:sz w:val="22"/>
          <w:szCs w:val="22"/>
        </w:rPr>
      </w:pPr>
      <w:r w:rsidRPr="00877C4E">
        <w:rPr>
          <w:rFonts w:ascii="Aptos" w:hAnsi="Aptos"/>
          <w:b/>
          <w:bCs/>
          <w:i/>
          <w:iCs/>
          <w:sz w:val="22"/>
          <w:szCs w:val="22"/>
        </w:rPr>
        <w:t>Primary i</w:t>
      </w:r>
      <w:r w:rsidR="00C4222D" w:rsidRPr="00877C4E">
        <w:rPr>
          <w:rFonts w:ascii="Aptos" w:hAnsi="Aptos"/>
          <w:b/>
          <w:bCs/>
          <w:i/>
          <w:iCs/>
          <w:sz w:val="22"/>
          <w:szCs w:val="22"/>
        </w:rPr>
        <w:t>ndependent variables</w:t>
      </w:r>
    </w:p>
    <w:p w14:paraId="5A368572" w14:textId="4D6BC092" w:rsidR="00A56E39" w:rsidRPr="00877C4E" w:rsidRDefault="005526EB" w:rsidP="006D7D2E">
      <w:pPr>
        <w:pStyle w:val="NoSpacing"/>
        <w:ind w:left="720"/>
        <w:rPr>
          <w:rFonts w:ascii="Aptos" w:hAnsi="Aptos"/>
          <w:sz w:val="22"/>
          <w:szCs w:val="22"/>
        </w:rPr>
      </w:pPr>
      <w:r w:rsidRPr="00877C4E">
        <w:rPr>
          <w:rFonts w:ascii="Aptos" w:hAnsi="Aptos"/>
          <w:sz w:val="22"/>
          <w:szCs w:val="22"/>
        </w:rPr>
        <w:t xml:space="preserve">We </w:t>
      </w:r>
      <w:r w:rsidR="00877C4E" w:rsidRPr="00877C4E">
        <w:rPr>
          <w:rFonts w:ascii="Aptos" w:hAnsi="Aptos"/>
          <w:sz w:val="22"/>
          <w:szCs w:val="22"/>
        </w:rPr>
        <w:t xml:space="preserve">will </w:t>
      </w:r>
      <w:r w:rsidR="00C4222D" w:rsidRPr="00877C4E">
        <w:rPr>
          <w:rFonts w:ascii="Aptos" w:hAnsi="Aptos"/>
          <w:sz w:val="22"/>
          <w:szCs w:val="22"/>
        </w:rPr>
        <w:t>describe</w:t>
      </w:r>
      <w:r w:rsidR="00A56E39" w:rsidRPr="00877C4E">
        <w:rPr>
          <w:rFonts w:ascii="Aptos" w:hAnsi="Aptos"/>
          <w:sz w:val="22"/>
          <w:szCs w:val="22"/>
        </w:rPr>
        <w:t xml:space="preserve"> </w:t>
      </w:r>
      <w:r w:rsidR="00877C4E" w:rsidRPr="00877C4E">
        <w:rPr>
          <w:rFonts w:ascii="Aptos" w:hAnsi="Aptos"/>
          <w:sz w:val="22"/>
          <w:szCs w:val="22"/>
        </w:rPr>
        <w:t xml:space="preserve">ANC </w:t>
      </w:r>
      <w:r w:rsidR="008A38F6" w:rsidRPr="00877C4E">
        <w:rPr>
          <w:rFonts w:ascii="Aptos" w:hAnsi="Aptos"/>
          <w:sz w:val="22"/>
          <w:szCs w:val="22"/>
        </w:rPr>
        <w:t xml:space="preserve">utilization and </w:t>
      </w:r>
      <w:r w:rsidR="00C4222D" w:rsidRPr="00877C4E">
        <w:rPr>
          <w:rFonts w:ascii="Aptos" w:hAnsi="Aptos"/>
          <w:sz w:val="22"/>
          <w:szCs w:val="22"/>
        </w:rPr>
        <w:t xml:space="preserve">create an index for </w:t>
      </w:r>
      <w:r w:rsidR="008A38F6" w:rsidRPr="00877C4E">
        <w:rPr>
          <w:rFonts w:ascii="Aptos" w:hAnsi="Aptos"/>
          <w:sz w:val="22"/>
          <w:szCs w:val="22"/>
        </w:rPr>
        <w:t xml:space="preserve">the quality of </w:t>
      </w:r>
      <w:r w:rsidR="00A56E39" w:rsidRPr="00877C4E">
        <w:rPr>
          <w:rFonts w:ascii="Aptos" w:hAnsi="Aptos"/>
          <w:sz w:val="22"/>
          <w:szCs w:val="22"/>
        </w:rPr>
        <w:t>ANC visits</w:t>
      </w:r>
      <w:r w:rsidR="00C4222D" w:rsidRPr="00877C4E">
        <w:rPr>
          <w:rFonts w:ascii="Aptos" w:hAnsi="Aptos"/>
          <w:sz w:val="22"/>
          <w:szCs w:val="22"/>
        </w:rPr>
        <w:t xml:space="preserve"> (</w:t>
      </w:r>
      <w:r w:rsidR="00C4222D" w:rsidRPr="00877C4E">
        <w:rPr>
          <w:rFonts w:ascii="Aptos" w:hAnsi="Aptos"/>
          <w:b/>
          <w:bCs/>
          <w:sz w:val="22"/>
          <w:szCs w:val="22"/>
        </w:rPr>
        <w:t>table 3</w:t>
      </w:r>
      <w:r w:rsidR="00C4222D" w:rsidRPr="00877C4E">
        <w:rPr>
          <w:rFonts w:ascii="Aptos" w:hAnsi="Aptos"/>
          <w:sz w:val="22"/>
          <w:szCs w:val="22"/>
        </w:rPr>
        <w:t>)</w:t>
      </w:r>
      <w:r w:rsidR="00A56E39" w:rsidRPr="00877C4E">
        <w:rPr>
          <w:rFonts w:ascii="Aptos" w:hAnsi="Aptos"/>
          <w:sz w:val="22"/>
          <w:szCs w:val="22"/>
        </w:rPr>
        <w:t>.</w:t>
      </w:r>
      <w:r w:rsidR="000B14A9" w:rsidRPr="00877C4E">
        <w:rPr>
          <w:rFonts w:ascii="Aptos" w:hAnsi="Aptos"/>
          <w:sz w:val="22"/>
          <w:szCs w:val="22"/>
        </w:rPr>
        <w:t xml:space="preserve"> </w:t>
      </w:r>
    </w:p>
    <w:p w14:paraId="2662A14F" w14:textId="3A279D9D" w:rsidR="00951D31" w:rsidRPr="00877C4E" w:rsidRDefault="00951D31" w:rsidP="000B14A9">
      <w:pPr>
        <w:pStyle w:val="NoSpacing"/>
        <w:numPr>
          <w:ilvl w:val="0"/>
          <w:numId w:val="13"/>
        </w:numPr>
        <w:rPr>
          <w:rFonts w:ascii="Aptos" w:hAnsi="Aptos"/>
          <w:b/>
          <w:bCs/>
          <w:sz w:val="22"/>
          <w:szCs w:val="22"/>
        </w:rPr>
      </w:pPr>
      <w:r w:rsidRPr="00877C4E">
        <w:rPr>
          <w:rFonts w:ascii="Aptos" w:hAnsi="Aptos"/>
          <w:b/>
          <w:bCs/>
          <w:sz w:val="22"/>
          <w:szCs w:val="22"/>
        </w:rPr>
        <w:t>ANC</w:t>
      </w:r>
      <w:r w:rsidR="00C4222D" w:rsidRPr="00877C4E">
        <w:rPr>
          <w:rFonts w:ascii="Aptos" w:hAnsi="Aptos"/>
          <w:b/>
          <w:bCs/>
          <w:sz w:val="22"/>
          <w:szCs w:val="22"/>
        </w:rPr>
        <w:t xml:space="preserve"> utilization</w:t>
      </w:r>
    </w:p>
    <w:p w14:paraId="4F1393D6" w14:textId="68C546C0" w:rsidR="00951D31" w:rsidRPr="00877C4E" w:rsidRDefault="00951D31" w:rsidP="00951D31">
      <w:pPr>
        <w:pStyle w:val="NoSpacing"/>
        <w:numPr>
          <w:ilvl w:val="1"/>
          <w:numId w:val="13"/>
        </w:numPr>
        <w:rPr>
          <w:rFonts w:ascii="Aptos" w:hAnsi="Aptos"/>
          <w:sz w:val="22"/>
          <w:szCs w:val="22"/>
        </w:rPr>
      </w:pPr>
      <w:r w:rsidRPr="00877C4E">
        <w:rPr>
          <w:rFonts w:ascii="Aptos" w:hAnsi="Aptos"/>
          <w:sz w:val="22"/>
          <w:szCs w:val="22"/>
        </w:rPr>
        <w:t xml:space="preserve">At least </w:t>
      </w:r>
      <w:r w:rsidR="00C4222D" w:rsidRPr="00877C4E">
        <w:rPr>
          <w:rFonts w:ascii="Aptos" w:hAnsi="Aptos"/>
          <w:sz w:val="22"/>
          <w:szCs w:val="22"/>
        </w:rPr>
        <w:t xml:space="preserve">4 ANC </w:t>
      </w:r>
      <w:r w:rsidRPr="00877C4E">
        <w:rPr>
          <w:rFonts w:ascii="Aptos" w:hAnsi="Aptos"/>
          <w:sz w:val="22"/>
          <w:szCs w:val="22"/>
        </w:rPr>
        <w:t xml:space="preserve">visits  </w:t>
      </w:r>
    </w:p>
    <w:p w14:paraId="13C562BC" w14:textId="4DAF6F01" w:rsidR="00951D31" w:rsidRPr="00877C4E" w:rsidRDefault="00951D31" w:rsidP="008409C0">
      <w:pPr>
        <w:pStyle w:val="NoSpacing"/>
        <w:numPr>
          <w:ilvl w:val="1"/>
          <w:numId w:val="13"/>
        </w:numPr>
        <w:rPr>
          <w:rFonts w:ascii="Aptos" w:hAnsi="Aptos"/>
          <w:sz w:val="22"/>
          <w:szCs w:val="22"/>
        </w:rPr>
      </w:pPr>
      <w:r w:rsidRPr="00877C4E">
        <w:rPr>
          <w:rFonts w:ascii="Aptos" w:hAnsi="Aptos"/>
          <w:sz w:val="22"/>
          <w:szCs w:val="22"/>
        </w:rPr>
        <w:t xml:space="preserve">At least </w:t>
      </w:r>
      <w:r w:rsidR="00C4222D" w:rsidRPr="00877C4E">
        <w:rPr>
          <w:rFonts w:ascii="Aptos" w:hAnsi="Aptos"/>
          <w:sz w:val="22"/>
          <w:szCs w:val="22"/>
        </w:rPr>
        <w:t xml:space="preserve">8 ANC </w:t>
      </w:r>
      <w:r w:rsidRPr="00877C4E">
        <w:rPr>
          <w:rFonts w:ascii="Aptos" w:hAnsi="Aptos"/>
          <w:sz w:val="22"/>
          <w:szCs w:val="22"/>
        </w:rPr>
        <w:t>visits</w:t>
      </w:r>
    </w:p>
    <w:p w14:paraId="456B06FD" w14:textId="4E44E720" w:rsidR="000B14A9" w:rsidRPr="00877C4E" w:rsidRDefault="000B14A9" w:rsidP="000B14A9">
      <w:pPr>
        <w:pStyle w:val="NoSpacing"/>
        <w:numPr>
          <w:ilvl w:val="0"/>
          <w:numId w:val="13"/>
        </w:numPr>
        <w:rPr>
          <w:rFonts w:ascii="Aptos" w:hAnsi="Aptos"/>
          <w:sz w:val="22"/>
          <w:szCs w:val="22"/>
        </w:rPr>
      </w:pPr>
      <w:r w:rsidRPr="00877C4E">
        <w:rPr>
          <w:rFonts w:ascii="Aptos" w:hAnsi="Aptos"/>
          <w:b/>
          <w:bCs/>
          <w:sz w:val="22"/>
          <w:szCs w:val="22"/>
        </w:rPr>
        <w:t>Quality of</w:t>
      </w:r>
      <w:r w:rsidR="00536789" w:rsidRPr="00877C4E">
        <w:rPr>
          <w:rFonts w:ascii="Aptos" w:hAnsi="Aptos"/>
          <w:b/>
          <w:bCs/>
          <w:sz w:val="22"/>
          <w:szCs w:val="22"/>
        </w:rPr>
        <w:t xml:space="preserve"> ANC (including first ANC and follow-up ANC visits) </w:t>
      </w:r>
      <w:r w:rsidR="00562E3F" w:rsidRPr="00877C4E">
        <w:rPr>
          <w:rFonts w:ascii="Aptos" w:hAnsi="Aptos"/>
          <w:b/>
          <w:bCs/>
          <w:sz w:val="22"/>
          <w:szCs w:val="22"/>
        </w:rPr>
        <w:t xml:space="preserve"> </w:t>
      </w:r>
    </w:p>
    <w:p w14:paraId="21E00F50" w14:textId="77777777" w:rsidR="00562E3F" w:rsidRPr="00877C4E" w:rsidRDefault="000B14A9" w:rsidP="000B14A9">
      <w:pPr>
        <w:pStyle w:val="NoSpacing"/>
        <w:numPr>
          <w:ilvl w:val="0"/>
          <w:numId w:val="1"/>
        </w:numPr>
        <w:rPr>
          <w:rFonts w:ascii="Aptos" w:hAnsi="Aptos"/>
          <w:sz w:val="22"/>
          <w:szCs w:val="22"/>
        </w:rPr>
      </w:pPr>
      <w:r w:rsidRPr="00877C4E">
        <w:rPr>
          <w:rFonts w:ascii="Aptos" w:hAnsi="Aptos"/>
          <w:sz w:val="22"/>
          <w:szCs w:val="22"/>
        </w:rPr>
        <w:t>Physical examinations</w:t>
      </w:r>
    </w:p>
    <w:p w14:paraId="7C0877A7" w14:textId="5F663079" w:rsidR="00562E3F" w:rsidRPr="00877C4E" w:rsidRDefault="00F338D4" w:rsidP="00E30AFA">
      <w:pPr>
        <w:pStyle w:val="NoSpacing"/>
        <w:numPr>
          <w:ilvl w:val="1"/>
          <w:numId w:val="18"/>
        </w:numPr>
        <w:rPr>
          <w:rFonts w:ascii="Aptos" w:hAnsi="Aptos"/>
          <w:sz w:val="22"/>
          <w:szCs w:val="22"/>
        </w:rPr>
      </w:pPr>
      <w:r w:rsidRPr="00877C4E">
        <w:rPr>
          <w:rFonts w:ascii="Aptos" w:hAnsi="Aptos"/>
          <w:sz w:val="22"/>
          <w:szCs w:val="22"/>
        </w:rPr>
        <w:t>At least 4 b</w:t>
      </w:r>
      <w:r w:rsidR="000B14A9" w:rsidRPr="00877C4E">
        <w:rPr>
          <w:rFonts w:ascii="Aptos" w:hAnsi="Aptos"/>
          <w:sz w:val="22"/>
          <w:szCs w:val="22"/>
        </w:rPr>
        <w:t>lood pressure</w:t>
      </w:r>
      <w:r w:rsidR="00562E3F" w:rsidRPr="00877C4E">
        <w:rPr>
          <w:rFonts w:ascii="Aptos" w:hAnsi="Aptos"/>
          <w:sz w:val="22"/>
          <w:szCs w:val="22"/>
        </w:rPr>
        <w:t xml:space="preserve"> measuremen</w:t>
      </w:r>
      <w:r w:rsidRPr="00877C4E">
        <w:rPr>
          <w:rFonts w:ascii="Aptos" w:hAnsi="Aptos"/>
          <w:sz w:val="22"/>
          <w:szCs w:val="22"/>
        </w:rPr>
        <w:t>t</w:t>
      </w:r>
      <w:r w:rsidR="00562E3F" w:rsidRPr="00877C4E">
        <w:rPr>
          <w:rFonts w:ascii="Aptos" w:hAnsi="Aptos"/>
          <w:sz w:val="22"/>
          <w:szCs w:val="22"/>
        </w:rPr>
        <w:t xml:space="preserve"> </w:t>
      </w:r>
      <w:r w:rsidR="00980605" w:rsidRPr="00877C4E">
        <w:rPr>
          <w:rFonts w:ascii="Aptos" w:hAnsi="Aptos"/>
          <w:sz w:val="22"/>
          <w:szCs w:val="22"/>
        </w:rPr>
        <w:t>(1 pt)</w:t>
      </w:r>
    </w:p>
    <w:p w14:paraId="2E41C77E" w14:textId="0456688D" w:rsidR="00562E3F" w:rsidRPr="00877C4E" w:rsidRDefault="00F5571B" w:rsidP="00E30AFA">
      <w:pPr>
        <w:pStyle w:val="NoSpacing"/>
        <w:numPr>
          <w:ilvl w:val="1"/>
          <w:numId w:val="18"/>
        </w:numPr>
        <w:rPr>
          <w:rFonts w:ascii="Aptos" w:hAnsi="Aptos"/>
          <w:sz w:val="22"/>
          <w:szCs w:val="22"/>
        </w:rPr>
      </w:pPr>
      <w:r w:rsidRPr="00877C4E">
        <w:rPr>
          <w:rFonts w:ascii="Aptos" w:hAnsi="Aptos"/>
          <w:sz w:val="22"/>
          <w:szCs w:val="22"/>
        </w:rPr>
        <w:t xml:space="preserve">At least 4  weight measurement </w:t>
      </w:r>
      <w:r w:rsidR="00562E3F" w:rsidRPr="00877C4E">
        <w:rPr>
          <w:rFonts w:ascii="Aptos" w:hAnsi="Aptos"/>
          <w:sz w:val="22"/>
          <w:szCs w:val="22"/>
        </w:rPr>
        <w:t xml:space="preserve"> </w:t>
      </w:r>
      <w:r w:rsidR="00980605" w:rsidRPr="00877C4E">
        <w:rPr>
          <w:rFonts w:ascii="Aptos" w:hAnsi="Aptos"/>
          <w:sz w:val="22"/>
          <w:szCs w:val="22"/>
        </w:rPr>
        <w:t>(1 pt)</w:t>
      </w:r>
    </w:p>
    <w:p w14:paraId="1775629B" w14:textId="5E424843" w:rsidR="00562E3F" w:rsidRPr="00877C4E" w:rsidRDefault="00562E3F" w:rsidP="00E30AFA">
      <w:pPr>
        <w:pStyle w:val="NoSpacing"/>
        <w:numPr>
          <w:ilvl w:val="1"/>
          <w:numId w:val="18"/>
        </w:numPr>
        <w:rPr>
          <w:rFonts w:ascii="Aptos" w:hAnsi="Aptos"/>
          <w:sz w:val="22"/>
          <w:szCs w:val="22"/>
        </w:rPr>
      </w:pPr>
      <w:r w:rsidRPr="00877C4E">
        <w:rPr>
          <w:rFonts w:ascii="Aptos" w:hAnsi="Aptos"/>
          <w:sz w:val="22"/>
          <w:szCs w:val="22"/>
        </w:rPr>
        <w:t>H</w:t>
      </w:r>
      <w:r w:rsidR="000B14A9" w:rsidRPr="00877C4E">
        <w:rPr>
          <w:rFonts w:ascii="Aptos" w:hAnsi="Aptos"/>
          <w:sz w:val="22"/>
          <w:szCs w:val="22"/>
        </w:rPr>
        <w:t>eight</w:t>
      </w:r>
      <w:r w:rsidRPr="00877C4E">
        <w:rPr>
          <w:rFonts w:ascii="Aptos" w:hAnsi="Aptos"/>
          <w:sz w:val="22"/>
          <w:szCs w:val="22"/>
        </w:rPr>
        <w:t>: at</w:t>
      </w:r>
      <w:r w:rsidR="004E657A" w:rsidRPr="00877C4E">
        <w:rPr>
          <w:rFonts w:ascii="Aptos" w:hAnsi="Aptos"/>
          <w:sz w:val="22"/>
          <w:szCs w:val="22"/>
        </w:rPr>
        <w:t xml:space="preserve"> ANC1</w:t>
      </w:r>
      <w:r w:rsidRPr="00877C4E">
        <w:rPr>
          <w:rFonts w:ascii="Aptos" w:hAnsi="Aptos"/>
          <w:sz w:val="22"/>
          <w:szCs w:val="22"/>
        </w:rPr>
        <w:t xml:space="preserve"> </w:t>
      </w:r>
      <w:r w:rsidR="00980605" w:rsidRPr="00877C4E">
        <w:rPr>
          <w:rFonts w:ascii="Aptos" w:hAnsi="Aptos"/>
          <w:sz w:val="22"/>
          <w:szCs w:val="22"/>
        </w:rPr>
        <w:t>(1 pt)</w:t>
      </w:r>
    </w:p>
    <w:p w14:paraId="0E372CD3" w14:textId="02F8E0AB" w:rsidR="000B14A9" w:rsidRPr="00877C4E" w:rsidRDefault="004E657A" w:rsidP="00E30AFA">
      <w:pPr>
        <w:pStyle w:val="NoSpacing"/>
        <w:numPr>
          <w:ilvl w:val="1"/>
          <w:numId w:val="18"/>
        </w:numPr>
        <w:rPr>
          <w:rFonts w:ascii="Aptos" w:hAnsi="Aptos"/>
          <w:sz w:val="22"/>
          <w:szCs w:val="22"/>
        </w:rPr>
      </w:pPr>
      <w:r w:rsidRPr="00877C4E">
        <w:rPr>
          <w:rFonts w:ascii="Aptos" w:hAnsi="Aptos"/>
          <w:sz w:val="22"/>
          <w:szCs w:val="22"/>
        </w:rPr>
        <w:t>Mid-upper arm circumference (</w:t>
      </w:r>
      <w:r w:rsidR="000B14A9" w:rsidRPr="00877C4E">
        <w:rPr>
          <w:rFonts w:ascii="Aptos" w:hAnsi="Aptos"/>
          <w:sz w:val="22"/>
          <w:szCs w:val="22"/>
        </w:rPr>
        <w:t>MUAC</w:t>
      </w:r>
      <w:r w:rsidRPr="00877C4E">
        <w:rPr>
          <w:rFonts w:ascii="Aptos" w:hAnsi="Aptos"/>
          <w:sz w:val="22"/>
          <w:szCs w:val="22"/>
        </w:rPr>
        <w:t>)</w:t>
      </w:r>
      <w:r w:rsidR="00562E3F" w:rsidRPr="00877C4E">
        <w:rPr>
          <w:rFonts w:ascii="Aptos" w:hAnsi="Aptos"/>
          <w:sz w:val="22"/>
          <w:szCs w:val="22"/>
        </w:rPr>
        <w:t xml:space="preserve">: at </w:t>
      </w:r>
      <w:r w:rsidRPr="00877C4E">
        <w:rPr>
          <w:rFonts w:ascii="Aptos" w:hAnsi="Aptos"/>
          <w:sz w:val="22"/>
          <w:szCs w:val="22"/>
        </w:rPr>
        <w:t xml:space="preserve">ANC1  </w:t>
      </w:r>
      <w:r w:rsidR="00980605" w:rsidRPr="00877C4E">
        <w:rPr>
          <w:rFonts w:ascii="Aptos" w:hAnsi="Aptos"/>
          <w:sz w:val="22"/>
          <w:szCs w:val="22"/>
        </w:rPr>
        <w:t>(1 pt)</w:t>
      </w:r>
    </w:p>
    <w:p w14:paraId="555FBD74" w14:textId="77777777" w:rsidR="00F338D4" w:rsidRPr="00877C4E" w:rsidRDefault="000B14A9" w:rsidP="000B14A9">
      <w:pPr>
        <w:pStyle w:val="NoSpacing"/>
        <w:numPr>
          <w:ilvl w:val="0"/>
          <w:numId w:val="1"/>
        </w:numPr>
        <w:rPr>
          <w:rFonts w:ascii="Aptos" w:hAnsi="Aptos"/>
          <w:sz w:val="22"/>
          <w:szCs w:val="22"/>
        </w:rPr>
      </w:pPr>
      <w:r w:rsidRPr="00877C4E">
        <w:rPr>
          <w:rFonts w:ascii="Aptos" w:hAnsi="Aptos"/>
          <w:sz w:val="22"/>
          <w:szCs w:val="22"/>
        </w:rPr>
        <w:t>Diagnostic tests</w:t>
      </w:r>
    </w:p>
    <w:p w14:paraId="6FBC6759" w14:textId="2F46234D" w:rsidR="00F338D4" w:rsidRPr="00877C4E" w:rsidRDefault="00F338D4" w:rsidP="00E30AFA">
      <w:pPr>
        <w:pStyle w:val="NoSpacing"/>
        <w:numPr>
          <w:ilvl w:val="1"/>
          <w:numId w:val="19"/>
        </w:numPr>
        <w:rPr>
          <w:rFonts w:ascii="Aptos" w:hAnsi="Aptos"/>
          <w:sz w:val="22"/>
          <w:szCs w:val="22"/>
        </w:rPr>
      </w:pPr>
      <w:r w:rsidRPr="00877C4E">
        <w:rPr>
          <w:rFonts w:ascii="Aptos" w:hAnsi="Aptos"/>
          <w:sz w:val="22"/>
          <w:szCs w:val="22"/>
        </w:rPr>
        <w:t>At least 3 blood tests</w:t>
      </w:r>
      <w:r w:rsidR="00980605" w:rsidRPr="00877C4E">
        <w:rPr>
          <w:rFonts w:ascii="Aptos" w:hAnsi="Aptos"/>
          <w:sz w:val="22"/>
          <w:szCs w:val="22"/>
        </w:rPr>
        <w:t xml:space="preserve"> (1 pt)</w:t>
      </w:r>
    </w:p>
    <w:p w14:paraId="29D5AF54" w14:textId="2A9B8204" w:rsidR="00F338D4" w:rsidRPr="00877C4E" w:rsidRDefault="00F338D4" w:rsidP="00E30AFA">
      <w:pPr>
        <w:pStyle w:val="NoSpacing"/>
        <w:numPr>
          <w:ilvl w:val="1"/>
          <w:numId w:val="19"/>
        </w:numPr>
        <w:rPr>
          <w:rFonts w:ascii="Aptos" w:hAnsi="Aptos"/>
          <w:sz w:val="22"/>
          <w:szCs w:val="22"/>
        </w:rPr>
      </w:pPr>
      <w:r w:rsidRPr="00877C4E">
        <w:rPr>
          <w:rFonts w:ascii="Aptos" w:hAnsi="Aptos"/>
          <w:sz w:val="22"/>
          <w:szCs w:val="22"/>
        </w:rPr>
        <w:t xml:space="preserve">At  least 3 urine tests </w:t>
      </w:r>
      <w:r w:rsidR="00980605" w:rsidRPr="00877C4E">
        <w:rPr>
          <w:rFonts w:ascii="Aptos" w:hAnsi="Aptos"/>
          <w:sz w:val="22"/>
          <w:szCs w:val="22"/>
        </w:rPr>
        <w:t>(1 pt)</w:t>
      </w:r>
    </w:p>
    <w:p w14:paraId="05B3F5DF" w14:textId="47A1C5A9" w:rsidR="00F338D4" w:rsidRPr="00877C4E" w:rsidRDefault="003E1CE0" w:rsidP="00E30AFA">
      <w:pPr>
        <w:pStyle w:val="NoSpacing"/>
        <w:numPr>
          <w:ilvl w:val="1"/>
          <w:numId w:val="19"/>
        </w:numPr>
        <w:rPr>
          <w:rFonts w:ascii="Aptos" w:hAnsi="Aptos"/>
          <w:sz w:val="22"/>
          <w:szCs w:val="22"/>
        </w:rPr>
      </w:pPr>
      <w:r w:rsidRPr="00877C4E">
        <w:rPr>
          <w:rFonts w:ascii="Aptos" w:hAnsi="Aptos"/>
          <w:sz w:val="22"/>
          <w:szCs w:val="22"/>
        </w:rPr>
        <w:t>At least 1 ultrasound (or a</w:t>
      </w:r>
      <w:r w:rsidR="00F338D4" w:rsidRPr="00877C4E">
        <w:rPr>
          <w:rFonts w:ascii="Aptos" w:hAnsi="Aptos"/>
          <w:sz w:val="22"/>
          <w:szCs w:val="22"/>
        </w:rPr>
        <w:t>t least 1 ultrasound before 3</w:t>
      </w:r>
      <w:r w:rsidR="00F338D4" w:rsidRPr="00877C4E">
        <w:rPr>
          <w:rFonts w:ascii="Aptos" w:hAnsi="Aptos"/>
          <w:sz w:val="22"/>
          <w:szCs w:val="22"/>
          <w:vertAlign w:val="superscript"/>
        </w:rPr>
        <w:t>rd</w:t>
      </w:r>
      <w:r w:rsidR="00F338D4" w:rsidRPr="00877C4E">
        <w:rPr>
          <w:rFonts w:ascii="Aptos" w:hAnsi="Aptos"/>
          <w:sz w:val="22"/>
          <w:szCs w:val="22"/>
        </w:rPr>
        <w:t xml:space="preserve"> trimester</w:t>
      </w:r>
      <w:r w:rsidR="00980605" w:rsidRPr="00877C4E">
        <w:rPr>
          <w:rStyle w:val="FootnoteReference"/>
          <w:rFonts w:ascii="Aptos" w:hAnsi="Aptos"/>
          <w:sz w:val="22"/>
          <w:szCs w:val="22"/>
        </w:rPr>
        <w:footnoteReference w:id="2"/>
      </w:r>
      <w:r w:rsidR="00980605" w:rsidRPr="00877C4E">
        <w:rPr>
          <w:rFonts w:ascii="Aptos" w:hAnsi="Aptos"/>
          <w:sz w:val="22"/>
          <w:szCs w:val="22"/>
        </w:rPr>
        <w:t xml:space="preserve"> </w:t>
      </w:r>
      <w:r w:rsidRPr="00877C4E">
        <w:rPr>
          <w:rFonts w:ascii="Aptos" w:hAnsi="Aptos"/>
          <w:sz w:val="22"/>
          <w:szCs w:val="22"/>
        </w:rPr>
        <w:t>)</w:t>
      </w:r>
      <w:r w:rsidR="00F338D4" w:rsidRPr="00877C4E">
        <w:rPr>
          <w:rFonts w:ascii="Aptos" w:hAnsi="Aptos"/>
          <w:sz w:val="22"/>
          <w:szCs w:val="22"/>
        </w:rPr>
        <w:t xml:space="preserve"> </w:t>
      </w:r>
      <w:r w:rsidR="00980605" w:rsidRPr="00877C4E">
        <w:rPr>
          <w:rFonts w:ascii="Aptos" w:hAnsi="Aptos"/>
          <w:sz w:val="22"/>
          <w:szCs w:val="22"/>
        </w:rPr>
        <w:t>(1 pt)</w:t>
      </w:r>
    </w:p>
    <w:p w14:paraId="050915F2" w14:textId="0ED9BA6C" w:rsidR="000B14A9" w:rsidRPr="00877C4E" w:rsidRDefault="000B14A9" w:rsidP="000B14A9">
      <w:pPr>
        <w:pStyle w:val="NoSpacing"/>
        <w:numPr>
          <w:ilvl w:val="0"/>
          <w:numId w:val="1"/>
        </w:numPr>
        <w:rPr>
          <w:rFonts w:ascii="Aptos" w:hAnsi="Aptos"/>
          <w:sz w:val="22"/>
          <w:szCs w:val="22"/>
        </w:rPr>
      </w:pPr>
      <w:r w:rsidRPr="00877C4E">
        <w:rPr>
          <w:rFonts w:ascii="Aptos" w:hAnsi="Aptos"/>
          <w:sz w:val="22"/>
          <w:szCs w:val="22"/>
        </w:rPr>
        <w:t>History taking and screening</w:t>
      </w:r>
    </w:p>
    <w:p w14:paraId="3174FF17" w14:textId="20CFBE04" w:rsidR="000B14A9" w:rsidRPr="00877C4E" w:rsidRDefault="000B14A9" w:rsidP="00E30AFA">
      <w:pPr>
        <w:pStyle w:val="NoSpacing"/>
        <w:numPr>
          <w:ilvl w:val="1"/>
          <w:numId w:val="20"/>
        </w:numPr>
        <w:ind w:firstLine="0"/>
        <w:rPr>
          <w:rFonts w:ascii="Aptos" w:hAnsi="Aptos"/>
          <w:sz w:val="22"/>
          <w:szCs w:val="22"/>
        </w:rPr>
      </w:pPr>
      <w:r w:rsidRPr="00877C4E">
        <w:rPr>
          <w:rFonts w:ascii="Aptos" w:hAnsi="Aptos"/>
          <w:sz w:val="22"/>
          <w:szCs w:val="22"/>
        </w:rPr>
        <w:t xml:space="preserve">Date of last menstrual period </w:t>
      </w:r>
      <w:r w:rsidR="005E797E" w:rsidRPr="00877C4E">
        <w:rPr>
          <w:rFonts w:ascii="Aptos" w:hAnsi="Aptos"/>
          <w:sz w:val="22"/>
          <w:szCs w:val="22"/>
        </w:rPr>
        <w:t xml:space="preserve">at </w:t>
      </w:r>
      <w:r w:rsidR="004E657A" w:rsidRPr="00877C4E">
        <w:rPr>
          <w:rFonts w:ascii="Aptos" w:hAnsi="Aptos"/>
          <w:sz w:val="22"/>
          <w:szCs w:val="22"/>
        </w:rPr>
        <w:t>ANC1</w:t>
      </w:r>
      <w:r w:rsidR="00980605" w:rsidRPr="00877C4E">
        <w:rPr>
          <w:rFonts w:ascii="Aptos" w:hAnsi="Aptos"/>
          <w:sz w:val="22"/>
          <w:szCs w:val="22"/>
        </w:rPr>
        <w:t xml:space="preserve"> (1 pt)</w:t>
      </w:r>
    </w:p>
    <w:p w14:paraId="2C274481" w14:textId="5CB95447" w:rsidR="000B14A9" w:rsidRPr="00877C4E" w:rsidRDefault="000B14A9" w:rsidP="00E30AFA">
      <w:pPr>
        <w:pStyle w:val="NoSpacing"/>
        <w:numPr>
          <w:ilvl w:val="1"/>
          <w:numId w:val="20"/>
        </w:numPr>
        <w:ind w:firstLine="0"/>
        <w:rPr>
          <w:rFonts w:ascii="Aptos" w:hAnsi="Aptos"/>
          <w:sz w:val="22"/>
          <w:szCs w:val="22"/>
        </w:rPr>
      </w:pPr>
      <w:r w:rsidRPr="00877C4E">
        <w:rPr>
          <w:rFonts w:ascii="Aptos" w:hAnsi="Aptos"/>
          <w:sz w:val="22"/>
          <w:szCs w:val="22"/>
        </w:rPr>
        <w:t xml:space="preserve">Depression screening </w:t>
      </w:r>
      <w:r w:rsidR="005E797E" w:rsidRPr="00877C4E">
        <w:rPr>
          <w:rFonts w:ascii="Aptos" w:hAnsi="Aptos"/>
          <w:sz w:val="22"/>
          <w:szCs w:val="22"/>
        </w:rPr>
        <w:t xml:space="preserve">at </w:t>
      </w:r>
      <w:r w:rsidR="004E657A" w:rsidRPr="00877C4E">
        <w:rPr>
          <w:rFonts w:ascii="Aptos" w:hAnsi="Aptos"/>
          <w:sz w:val="22"/>
          <w:szCs w:val="22"/>
        </w:rPr>
        <w:t>ANC1</w:t>
      </w:r>
      <w:r w:rsidR="00980605" w:rsidRPr="00877C4E">
        <w:rPr>
          <w:rFonts w:ascii="Aptos" w:hAnsi="Aptos"/>
          <w:sz w:val="22"/>
          <w:szCs w:val="22"/>
        </w:rPr>
        <w:t xml:space="preserve"> (1 pt)</w:t>
      </w:r>
    </w:p>
    <w:p w14:paraId="3176FE9C" w14:textId="4CE31ACF" w:rsidR="000B14A9" w:rsidRPr="00877C4E" w:rsidRDefault="000B14A9" w:rsidP="00E30AFA">
      <w:pPr>
        <w:pStyle w:val="NoSpacing"/>
        <w:numPr>
          <w:ilvl w:val="1"/>
          <w:numId w:val="20"/>
        </w:numPr>
        <w:ind w:firstLine="0"/>
        <w:rPr>
          <w:rFonts w:ascii="Aptos" w:hAnsi="Aptos"/>
          <w:sz w:val="22"/>
          <w:szCs w:val="22"/>
        </w:rPr>
      </w:pPr>
      <w:r w:rsidRPr="00877C4E">
        <w:rPr>
          <w:rFonts w:ascii="Aptos" w:hAnsi="Aptos"/>
          <w:sz w:val="22"/>
          <w:szCs w:val="22"/>
        </w:rPr>
        <w:t xml:space="preserve">Danger signs screening </w:t>
      </w:r>
      <w:r w:rsidR="005E797E" w:rsidRPr="00877C4E">
        <w:rPr>
          <w:rFonts w:ascii="Aptos" w:hAnsi="Aptos"/>
          <w:sz w:val="22"/>
          <w:szCs w:val="22"/>
        </w:rPr>
        <w:t xml:space="preserve">at </w:t>
      </w:r>
      <w:r w:rsidR="004E657A" w:rsidRPr="00877C4E">
        <w:rPr>
          <w:rFonts w:ascii="Aptos" w:hAnsi="Aptos"/>
          <w:sz w:val="22"/>
          <w:szCs w:val="22"/>
        </w:rPr>
        <w:t>ANC1</w:t>
      </w:r>
      <w:r w:rsidR="00980605" w:rsidRPr="00877C4E">
        <w:rPr>
          <w:rFonts w:ascii="Aptos" w:hAnsi="Aptos"/>
          <w:sz w:val="22"/>
          <w:szCs w:val="22"/>
        </w:rPr>
        <w:t xml:space="preserve"> (1 pt)</w:t>
      </w:r>
    </w:p>
    <w:p w14:paraId="68947105" w14:textId="3F884A12" w:rsidR="004E657A" w:rsidRPr="00877C4E" w:rsidRDefault="000B14A9" w:rsidP="00E30AFA">
      <w:pPr>
        <w:pStyle w:val="NoSpacing"/>
        <w:numPr>
          <w:ilvl w:val="1"/>
          <w:numId w:val="20"/>
        </w:numPr>
        <w:ind w:firstLine="0"/>
        <w:rPr>
          <w:rFonts w:ascii="Aptos" w:hAnsi="Aptos"/>
          <w:sz w:val="22"/>
          <w:szCs w:val="22"/>
        </w:rPr>
      </w:pPr>
      <w:r w:rsidRPr="00877C4E">
        <w:rPr>
          <w:rFonts w:ascii="Aptos" w:hAnsi="Aptos"/>
          <w:sz w:val="22"/>
          <w:szCs w:val="22"/>
        </w:rPr>
        <w:t>Previous pregnanc</w:t>
      </w:r>
      <w:r w:rsidR="004E657A" w:rsidRPr="00877C4E">
        <w:rPr>
          <w:rFonts w:ascii="Aptos" w:hAnsi="Aptos"/>
          <w:sz w:val="22"/>
          <w:szCs w:val="22"/>
        </w:rPr>
        <w:t>ies</w:t>
      </w:r>
      <w:r w:rsidRPr="00877C4E">
        <w:rPr>
          <w:rFonts w:ascii="Aptos" w:hAnsi="Aptos"/>
          <w:sz w:val="22"/>
          <w:szCs w:val="22"/>
        </w:rPr>
        <w:t xml:space="preserve"> discussed </w:t>
      </w:r>
      <w:r w:rsidR="005E797E" w:rsidRPr="00877C4E">
        <w:rPr>
          <w:rFonts w:ascii="Aptos" w:hAnsi="Aptos"/>
          <w:sz w:val="22"/>
          <w:szCs w:val="22"/>
        </w:rPr>
        <w:t xml:space="preserve">at </w:t>
      </w:r>
      <w:r w:rsidR="004E657A" w:rsidRPr="00877C4E">
        <w:rPr>
          <w:rFonts w:ascii="Aptos" w:hAnsi="Aptos"/>
          <w:sz w:val="22"/>
          <w:szCs w:val="22"/>
        </w:rPr>
        <w:t>ANC1</w:t>
      </w:r>
      <w:r w:rsidR="00980605" w:rsidRPr="00877C4E">
        <w:rPr>
          <w:rFonts w:ascii="Aptos" w:hAnsi="Aptos"/>
          <w:sz w:val="22"/>
          <w:szCs w:val="22"/>
        </w:rPr>
        <w:t xml:space="preserve"> (1 pt)</w:t>
      </w:r>
    </w:p>
    <w:p w14:paraId="2DE7EE60" w14:textId="71BB9F82" w:rsidR="005E797E" w:rsidRPr="00877C4E" w:rsidRDefault="000B14A9" w:rsidP="00C14D01">
      <w:pPr>
        <w:pStyle w:val="NoSpacing"/>
        <w:numPr>
          <w:ilvl w:val="0"/>
          <w:numId w:val="1"/>
        </w:numPr>
        <w:rPr>
          <w:rFonts w:ascii="Aptos" w:hAnsi="Aptos"/>
          <w:sz w:val="22"/>
          <w:szCs w:val="22"/>
        </w:rPr>
      </w:pPr>
      <w:r w:rsidRPr="00877C4E">
        <w:rPr>
          <w:rFonts w:ascii="Aptos" w:hAnsi="Aptos"/>
          <w:sz w:val="22"/>
          <w:szCs w:val="22"/>
        </w:rPr>
        <w:t>Counseling</w:t>
      </w:r>
      <w:r w:rsidR="005E797E" w:rsidRPr="00877C4E">
        <w:rPr>
          <w:rFonts w:ascii="Aptos" w:hAnsi="Aptos"/>
          <w:sz w:val="22"/>
          <w:szCs w:val="22"/>
        </w:rPr>
        <w:t xml:space="preserve">  </w:t>
      </w:r>
    </w:p>
    <w:p w14:paraId="7136B71C" w14:textId="749217E4" w:rsidR="005E797E" w:rsidRPr="00877C4E" w:rsidRDefault="005E797E" w:rsidP="00E30AFA">
      <w:pPr>
        <w:pStyle w:val="NoSpacing"/>
        <w:numPr>
          <w:ilvl w:val="1"/>
          <w:numId w:val="21"/>
        </w:numPr>
        <w:rPr>
          <w:rFonts w:ascii="Aptos" w:hAnsi="Aptos"/>
          <w:sz w:val="22"/>
          <w:szCs w:val="22"/>
        </w:rPr>
      </w:pPr>
      <w:r w:rsidRPr="00877C4E">
        <w:rPr>
          <w:rFonts w:ascii="Aptos" w:hAnsi="Aptos"/>
          <w:sz w:val="22"/>
          <w:szCs w:val="22"/>
        </w:rPr>
        <w:t>N</w:t>
      </w:r>
      <w:r w:rsidR="000B14A9" w:rsidRPr="00877C4E">
        <w:rPr>
          <w:rFonts w:ascii="Aptos" w:hAnsi="Aptos"/>
          <w:sz w:val="22"/>
          <w:szCs w:val="22"/>
        </w:rPr>
        <w:t>utrition</w:t>
      </w:r>
      <w:r w:rsidRPr="00877C4E">
        <w:rPr>
          <w:rFonts w:ascii="Aptos" w:hAnsi="Aptos"/>
          <w:sz w:val="22"/>
          <w:szCs w:val="22"/>
        </w:rPr>
        <w:t xml:space="preserve"> </w:t>
      </w:r>
      <w:r w:rsidR="008409C0" w:rsidRPr="00877C4E">
        <w:rPr>
          <w:rFonts w:ascii="Aptos" w:hAnsi="Aptos"/>
          <w:sz w:val="22"/>
          <w:szCs w:val="22"/>
        </w:rPr>
        <w:t xml:space="preserve">at </w:t>
      </w:r>
      <w:r w:rsidR="004E657A" w:rsidRPr="00877C4E">
        <w:rPr>
          <w:rFonts w:ascii="Aptos" w:hAnsi="Aptos"/>
          <w:sz w:val="22"/>
          <w:szCs w:val="22"/>
        </w:rPr>
        <w:t>ANC1</w:t>
      </w:r>
      <w:r w:rsidR="00980605" w:rsidRPr="00877C4E">
        <w:rPr>
          <w:rFonts w:ascii="Aptos" w:hAnsi="Aptos"/>
          <w:sz w:val="22"/>
          <w:szCs w:val="22"/>
        </w:rPr>
        <w:t xml:space="preserve"> (1 pt)</w:t>
      </w:r>
    </w:p>
    <w:p w14:paraId="4EBCF52E" w14:textId="1BBAE4D6" w:rsidR="005E797E" w:rsidRPr="00877C4E" w:rsidRDefault="005E797E" w:rsidP="00E30AFA">
      <w:pPr>
        <w:pStyle w:val="NoSpacing"/>
        <w:numPr>
          <w:ilvl w:val="1"/>
          <w:numId w:val="21"/>
        </w:numPr>
        <w:rPr>
          <w:rFonts w:ascii="Aptos" w:hAnsi="Aptos"/>
          <w:sz w:val="22"/>
          <w:szCs w:val="22"/>
        </w:rPr>
      </w:pPr>
      <w:r w:rsidRPr="00877C4E">
        <w:rPr>
          <w:rFonts w:ascii="Aptos" w:hAnsi="Aptos"/>
          <w:sz w:val="22"/>
          <w:szCs w:val="22"/>
        </w:rPr>
        <w:t>E</w:t>
      </w:r>
      <w:r w:rsidR="000B14A9" w:rsidRPr="00877C4E">
        <w:rPr>
          <w:rFonts w:ascii="Aptos" w:hAnsi="Aptos"/>
          <w:sz w:val="22"/>
          <w:szCs w:val="22"/>
        </w:rPr>
        <w:t>xercise</w:t>
      </w:r>
      <w:r w:rsidR="008409C0" w:rsidRPr="00877C4E">
        <w:rPr>
          <w:rFonts w:ascii="Aptos" w:hAnsi="Aptos"/>
          <w:sz w:val="22"/>
          <w:szCs w:val="22"/>
        </w:rPr>
        <w:t xml:space="preserve"> at </w:t>
      </w:r>
      <w:r w:rsidR="004E657A" w:rsidRPr="00877C4E">
        <w:rPr>
          <w:rFonts w:ascii="Aptos" w:hAnsi="Aptos"/>
          <w:sz w:val="22"/>
          <w:szCs w:val="22"/>
        </w:rPr>
        <w:t>ANC1</w:t>
      </w:r>
      <w:r w:rsidR="008409C0" w:rsidRPr="00877C4E">
        <w:rPr>
          <w:rFonts w:ascii="Aptos" w:hAnsi="Aptos"/>
          <w:sz w:val="22"/>
          <w:szCs w:val="22"/>
        </w:rPr>
        <w:t xml:space="preserve"> </w:t>
      </w:r>
      <w:r w:rsidR="00980605" w:rsidRPr="00877C4E">
        <w:rPr>
          <w:rFonts w:ascii="Aptos" w:hAnsi="Aptos"/>
          <w:sz w:val="22"/>
          <w:szCs w:val="22"/>
        </w:rPr>
        <w:t>(1 pt)</w:t>
      </w:r>
    </w:p>
    <w:p w14:paraId="3165CB64" w14:textId="6BE9ADBF" w:rsidR="008409C0" w:rsidRPr="00877C4E" w:rsidRDefault="008409C0" w:rsidP="00E30AFA">
      <w:pPr>
        <w:pStyle w:val="NoSpacing"/>
        <w:numPr>
          <w:ilvl w:val="1"/>
          <w:numId w:val="21"/>
        </w:numPr>
        <w:rPr>
          <w:rFonts w:ascii="Aptos" w:hAnsi="Aptos"/>
          <w:sz w:val="22"/>
          <w:szCs w:val="22"/>
        </w:rPr>
      </w:pPr>
      <w:r w:rsidRPr="00877C4E">
        <w:rPr>
          <w:rFonts w:ascii="Aptos" w:hAnsi="Aptos"/>
          <w:sz w:val="22"/>
          <w:szCs w:val="22"/>
        </w:rPr>
        <w:t xml:space="preserve">Estimated due date given at </w:t>
      </w:r>
      <w:r w:rsidR="004E657A" w:rsidRPr="00877C4E">
        <w:rPr>
          <w:rFonts w:ascii="Aptos" w:hAnsi="Aptos"/>
          <w:sz w:val="22"/>
          <w:szCs w:val="22"/>
        </w:rPr>
        <w:t>ANC1</w:t>
      </w:r>
      <w:r w:rsidRPr="00877C4E">
        <w:rPr>
          <w:rFonts w:ascii="Aptos" w:hAnsi="Aptos"/>
          <w:sz w:val="22"/>
          <w:szCs w:val="22"/>
        </w:rPr>
        <w:t xml:space="preserve"> </w:t>
      </w:r>
      <w:r w:rsidR="00980605" w:rsidRPr="00877C4E">
        <w:rPr>
          <w:rFonts w:ascii="Aptos" w:hAnsi="Aptos"/>
          <w:sz w:val="22"/>
          <w:szCs w:val="22"/>
        </w:rPr>
        <w:t>(1 pt)</w:t>
      </w:r>
    </w:p>
    <w:p w14:paraId="29387C98" w14:textId="7EBB6794" w:rsidR="008409C0" w:rsidRPr="00877C4E" w:rsidRDefault="008409C0" w:rsidP="00E30AFA">
      <w:pPr>
        <w:pStyle w:val="NoSpacing"/>
        <w:numPr>
          <w:ilvl w:val="1"/>
          <w:numId w:val="21"/>
        </w:numPr>
        <w:rPr>
          <w:rFonts w:ascii="Aptos" w:hAnsi="Aptos"/>
          <w:sz w:val="22"/>
          <w:szCs w:val="22"/>
        </w:rPr>
      </w:pPr>
      <w:r w:rsidRPr="00877C4E">
        <w:rPr>
          <w:rFonts w:ascii="Aptos" w:hAnsi="Aptos"/>
          <w:sz w:val="22"/>
          <w:szCs w:val="22"/>
        </w:rPr>
        <w:t xml:space="preserve">Told to return to ANC visit at </w:t>
      </w:r>
      <w:r w:rsidR="004E657A" w:rsidRPr="00877C4E">
        <w:rPr>
          <w:rFonts w:ascii="Aptos" w:hAnsi="Aptos"/>
          <w:sz w:val="22"/>
          <w:szCs w:val="22"/>
        </w:rPr>
        <w:t>ANC1</w:t>
      </w:r>
      <w:r w:rsidRPr="00877C4E">
        <w:rPr>
          <w:rFonts w:ascii="Aptos" w:hAnsi="Aptos"/>
          <w:sz w:val="22"/>
          <w:szCs w:val="22"/>
        </w:rPr>
        <w:t xml:space="preserve"> </w:t>
      </w:r>
      <w:r w:rsidR="00980605" w:rsidRPr="00877C4E">
        <w:rPr>
          <w:rFonts w:ascii="Aptos" w:hAnsi="Aptos"/>
          <w:sz w:val="22"/>
          <w:szCs w:val="22"/>
        </w:rPr>
        <w:t>(1 pt)</w:t>
      </w:r>
    </w:p>
    <w:p w14:paraId="3E2E44A4" w14:textId="51D95077" w:rsidR="009F7A02" w:rsidRPr="00877C4E" w:rsidRDefault="009F7A02" w:rsidP="00E30AFA">
      <w:pPr>
        <w:pStyle w:val="NoSpacing"/>
        <w:numPr>
          <w:ilvl w:val="1"/>
          <w:numId w:val="21"/>
        </w:numPr>
        <w:rPr>
          <w:rFonts w:ascii="Aptos" w:hAnsi="Aptos"/>
          <w:sz w:val="22"/>
          <w:szCs w:val="22"/>
        </w:rPr>
      </w:pPr>
      <w:r w:rsidRPr="00877C4E">
        <w:rPr>
          <w:rFonts w:ascii="Aptos" w:hAnsi="Aptos"/>
          <w:sz w:val="22"/>
          <w:szCs w:val="22"/>
        </w:rPr>
        <w:lastRenderedPageBreak/>
        <w:t xml:space="preserve">Birth preparedness </w:t>
      </w:r>
      <w:r w:rsidR="004E657A" w:rsidRPr="00877C4E">
        <w:rPr>
          <w:rFonts w:ascii="Aptos" w:hAnsi="Aptos"/>
          <w:sz w:val="22"/>
          <w:szCs w:val="22"/>
        </w:rPr>
        <w:t>a</w:t>
      </w:r>
      <w:r w:rsidRPr="00877C4E">
        <w:rPr>
          <w:rFonts w:ascii="Aptos" w:hAnsi="Aptos"/>
          <w:sz w:val="22"/>
          <w:szCs w:val="22"/>
        </w:rPr>
        <w:t>t</w:t>
      </w:r>
      <w:r w:rsidR="006B780C" w:rsidRPr="00877C4E">
        <w:rPr>
          <w:rFonts w:ascii="Aptos" w:hAnsi="Aptos"/>
          <w:sz w:val="22"/>
          <w:szCs w:val="22"/>
        </w:rPr>
        <w:t xml:space="preserve"> least twice </w:t>
      </w:r>
      <w:r w:rsidRPr="00877C4E">
        <w:rPr>
          <w:rFonts w:ascii="Aptos" w:hAnsi="Aptos"/>
          <w:sz w:val="22"/>
          <w:szCs w:val="22"/>
        </w:rPr>
        <w:t>in pregnancy</w:t>
      </w:r>
      <w:r w:rsidR="006B780C" w:rsidRPr="00877C4E">
        <w:rPr>
          <w:rStyle w:val="FootnoteReference"/>
          <w:rFonts w:ascii="Aptos" w:hAnsi="Aptos"/>
          <w:sz w:val="22"/>
          <w:szCs w:val="22"/>
        </w:rPr>
        <w:footnoteReference w:id="3"/>
      </w:r>
      <w:r w:rsidR="00980605" w:rsidRPr="00877C4E">
        <w:rPr>
          <w:rFonts w:ascii="Aptos" w:hAnsi="Aptos"/>
          <w:sz w:val="22"/>
          <w:szCs w:val="22"/>
        </w:rPr>
        <w:t xml:space="preserve"> (1 pt)</w:t>
      </w:r>
    </w:p>
    <w:p w14:paraId="42D40D93" w14:textId="18F0D3FA" w:rsidR="005E797E" w:rsidRPr="00877C4E" w:rsidRDefault="005E797E" w:rsidP="00E30AFA">
      <w:pPr>
        <w:pStyle w:val="NoSpacing"/>
        <w:numPr>
          <w:ilvl w:val="1"/>
          <w:numId w:val="21"/>
        </w:numPr>
        <w:rPr>
          <w:rFonts w:ascii="Aptos" w:hAnsi="Aptos"/>
          <w:sz w:val="22"/>
          <w:szCs w:val="22"/>
        </w:rPr>
      </w:pPr>
      <w:r w:rsidRPr="00877C4E">
        <w:rPr>
          <w:rFonts w:ascii="Aptos" w:hAnsi="Aptos"/>
          <w:sz w:val="22"/>
          <w:szCs w:val="22"/>
        </w:rPr>
        <w:t>S</w:t>
      </w:r>
      <w:r w:rsidR="000B14A9" w:rsidRPr="00877C4E">
        <w:rPr>
          <w:rFonts w:ascii="Aptos" w:hAnsi="Aptos"/>
          <w:sz w:val="22"/>
          <w:szCs w:val="22"/>
        </w:rPr>
        <w:t>igns of pregnancy complications</w:t>
      </w:r>
      <w:r w:rsidR="008409C0" w:rsidRPr="00877C4E">
        <w:rPr>
          <w:rFonts w:ascii="Aptos" w:hAnsi="Aptos"/>
          <w:sz w:val="22"/>
          <w:szCs w:val="22"/>
        </w:rPr>
        <w:t xml:space="preserve"> </w:t>
      </w:r>
      <w:r w:rsidR="006B780C" w:rsidRPr="00877C4E">
        <w:rPr>
          <w:rFonts w:ascii="Aptos" w:hAnsi="Aptos"/>
          <w:sz w:val="22"/>
          <w:szCs w:val="22"/>
        </w:rPr>
        <w:t xml:space="preserve">to look at for </w:t>
      </w:r>
      <w:r w:rsidR="008409C0" w:rsidRPr="00877C4E">
        <w:rPr>
          <w:rFonts w:ascii="Aptos" w:hAnsi="Aptos"/>
          <w:sz w:val="22"/>
          <w:szCs w:val="22"/>
        </w:rPr>
        <w:t xml:space="preserve">at </w:t>
      </w:r>
      <w:r w:rsidR="006B780C" w:rsidRPr="00877C4E">
        <w:rPr>
          <w:rFonts w:ascii="Aptos" w:hAnsi="Aptos"/>
          <w:sz w:val="22"/>
          <w:szCs w:val="22"/>
        </w:rPr>
        <w:t>least twice in pregnancy</w:t>
      </w:r>
      <w:r w:rsidR="006B780C" w:rsidRPr="00877C4E">
        <w:rPr>
          <w:rFonts w:ascii="Aptos" w:hAnsi="Aptos"/>
          <w:sz w:val="22"/>
          <w:szCs w:val="22"/>
          <w:vertAlign w:val="superscript"/>
        </w:rPr>
        <w:t>2</w:t>
      </w:r>
      <w:r w:rsidR="008409C0" w:rsidRPr="00877C4E">
        <w:rPr>
          <w:rFonts w:ascii="Aptos" w:hAnsi="Aptos"/>
          <w:sz w:val="22"/>
          <w:szCs w:val="22"/>
        </w:rPr>
        <w:t xml:space="preserve">  </w:t>
      </w:r>
      <w:r w:rsidR="00980605" w:rsidRPr="00877C4E">
        <w:rPr>
          <w:rFonts w:ascii="Aptos" w:hAnsi="Aptos"/>
          <w:sz w:val="22"/>
          <w:szCs w:val="22"/>
        </w:rPr>
        <w:t>(1 pt)</w:t>
      </w:r>
    </w:p>
    <w:p w14:paraId="30D91379" w14:textId="08EDF122" w:rsidR="000B14A9" w:rsidRPr="00877C4E" w:rsidRDefault="000B14A9" w:rsidP="000B14A9">
      <w:pPr>
        <w:pStyle w:val="NoSpacing"/>
        <w:numPr>
          <w:ilvl w:val="0"/>
          <w:numId w:val="1"/>
        </w:numPr>
        <w:rPr>
          <w:rFonts w:ascii="Aptos" w:hAnsi="Aptos"/>
          <w:sz w:val="22"/>
          <w:szCs w:val="22"/>
        </w:rPr>
      </w:pPr>
      <w:r w:rsidRPr="00877C4E">
        <w:rPr>
          <w:rFonts w:ascii="Aptos" w:hAnsi="Aptos"/>
          <w:sz w:val="22"/>
          <w:szCs w:val="22"/>
        </w:rPr>
        <w:t>Treatment and prevention</w:t>
      </w:r>
    </w:p>
    <w:p w14:paraId="7AB3FB0D" w14:textId="1E3FC060" w:rsidR="000B14A9" w:rsidRPr="00877C4E" w:rsidRDefault="000B14A9" w:rsidP="00E30AFA">
      <w:pPr>
        <w:pStyle w:val="NoSpacing"/>
        <w:numPr>
          <w:ilvl w:val="1"/>
          <w:numId w:val="1"/>
        </w:numPr>
        <w:rPr>
          <w:rFonts w:ascii="Aptos" w:hAnsi="Aptos"/>
          <w:sz w:val="22"/>
          <w:szCs w:val="22"/>
        </w:rPr>
      </w:pPr>
      <w:r w:rsidRPr="00877C4E">
        <w:rPr>
          <w:rFonts w:ascii="Aptos" w:hAnsi="Aptos"/>
          <w:sz w:val="22"/>
          <w:szCs w:val="22"/>
        </w:rPr>
        <w:t>Iron and folic acid pills</w:t>
      </w:r>
    </w:p>
    <w:p w14:paraId="67D72665" w14:textId="6A00E320" w:rsidR="007C12A7" w:rsidRPr="00877C4E" w:rsidRDefault="00103E5F" w:rsidP="007C12A7">
      <w:pPr>
        <w:pStyle w:val="NoSpacing"/>
        <w:numPr>
          <w:ilvl w:val="2"/>
          <w:numId w:val="1"/>
        </w:numPr>
        <w:rPr>
          <w:rFonts w:ascii="Aptos" w:hAnsi="Aptos"/>
          <w:sz w:val="22"/>
          <w:szCs w:val="22"/>
        </w:rPr>
      </w:pPr>
      <w:r w:rsidRPr="00877C4E">
        <w:rPr>
          <w:rFonts w:ascii="Aptos" w:hAnsi="Aptos"/>
          <w:sz w:val="22"/>
          <w:szCs w:val="22"/>
        </w:rPr>
        <w:t>R</w:t>
      </w:r>
      <w:r w:rsidR="007C12A7" w:rsidRPr="00877C4E">
        <w:rPr>
          <w:rFonts w:ascii="Aptos" w:hAnsi="Aptos"/>
          <w:sz w:val="22"/>
          <w:szCs w:val="22"/>
        </w:rPr>
        <w:t xml:space="preserve">eceiving at </w:t>
      </w:r>
      <w:r w:rsidR="006B780C" w:rsidRPr="00877C4E">
        <w:rPr>
          <w:rFonts w:ascii="Aptos" w:hAnsi="Aptos"/>
          <w:sz w:val="22"/>
          <w:szCs w:val="22"/>
        </w:rPr>
        <w:t>ANC1</w:t>
      </w:r>
      <w:r w:rsidR="00980605" w:rsidRPr="00877C4E">
        <w:rPr>
          <w:rFonts w:ascii="Aptos" w:hAnsi="Aptos"/>
          <w:sz w:val="22"/>
          <w:szCs w:val="22"/>
        </w:rPr>
        <w:t xml:space="preserve"> (1 pt)</w:t>
      </w:r>
    </w:p>
    <w:p w14:paraId="4A2765A9" w14:textId="2BCD56AD" w:rsidR="007C12A7" w:rsidRPr="00877C4E" w:rsidRDefault="00103E5F" w:rsidP="007C12A7">
      <w:pPr>
        <w:pStyle w:val="NoSpacing"/>
        <w:numPr>
          <w:ilvl w:val="2"/>
          <w:numId w:val="1"/>
        </w:numPr>
        <w:rPr>
          <w:rFonts w:ascii="Aptos" w:hAnsi="Aptos"/>
          <w:sz w:val="22"/>
          <w:szCs w:val="22"/>
        </w:rPr>
      </w:pPr>
      <w:r w:rsidRPr="00877C4E">
        <w:rPr>
          <w:rFonts w:ascii="Aptos" w:hAnsi="Aptos"/>
          <w:sz w:val="22"/>
          <w:szCs w:val="22"/>
        </w:rPr>
        <w:t>R</w:t>
      </w:r>
      <w:r w:rsidR="007C12A7" w:rsidRPr="00877C4E">
        <w:rPr>
          <w:rFonts w:ascii="Aptos" w:hAnsi="Aptos"/>
          <w:sz w:val="22"/>
          <w:szCs w:val="22"/>
        </w:rPr>
        <w:t xml:space="preserve">eporting taking </w:t>
      </w:r>
      <w:r w:rsidR="00980605" w:rsidRPr="00877C4E">
        <w:rPr>
          <w:rFonts w:ascii="Aptos" w:hAnsi="Aptos"/>
          <w:sz w:val="22"/>
          <w:szCs w:val="22"/>
        </w:rPr>
        <w:t>IFA during at</w:t>
      </w:r>
      <w:r w:rsidRPr="00877C4E">
        <w:rPr>
          <w:rFonts w:ascii="Aptos" w:hAnsi="Aptos"/>
          <w:sz w:val="22"/>
          <w:szCs w:val="22"/>
        </w:rPr>
        <w:t xml:space="preserve"> </w:t>
      </w:r>
      <w:r w:rsidR="00980605" w:rsidRPr="00877C4E">
        <w:rPr>
          <w:rFonts w:ascii="Aptos" w:hAnsi="Aptos"/>
          <w:sz w:val="22"/>
          <w:szCs w:val="22"/>
        </w:rPr>
        <w:t xml:space="preserve">least </w:t>
      </w:r>
      <w:r w:rsidR="008A4061" w:rsidRPr="00877C4E">
        <w:rPr>
          <w:rFonts w:ascii="Aptos" w:hAnsi="Aptos"/>
          <w:sz w:val="22"/>
          <w:szCs w:val="22"/>
        </w:rPr>
        <w:t>75</w:t>
      </w:r>
      <w:r w:rsidR="00980605" w:rsidRPr="00877C4E">
        <w:rPr>
          <w:rFonts w:ascii="Aptos" w:hAnsi="Aptos"/>
          <w:sz w:val="22"/>
          <w:szCs w:val="22"/>
        </w:rPr>
        <w:t xml:space="preserve">% of phone </w:t>
      </w:r>
      <w:r w:rsidR="00151472" w:rsidRPr="00877C4E">
        <w:rPr>
          <w:rFonts w:ascii="Aptos" w:hAnsi="Aptos"/>
          <w:sz w:val="22"/>
          <w:szCs w:val="22"/>
        </w:rPr>
        <w:t>survey</w:t>
      </w:r>
      <w:r w:rsidR="00980605" w:rsidRPr="00877C4E">
        <w:rPr>
          <w:rFonts w:ascii="Aptos" w:hAnsi="Aptos"/>
          <w:sz w:val="22"/>
          <w:szCs w:val="22"/>
        </w:rPr>
        <w:t>s</w:t>
      </w:r>
      <w:r w:rsidR="00151472" w:rsidRPr="00877C4E">
        <w:rPr>
          <w:rFonts w:ascii="Aptos" w:hAnsi="Aptos"/>
          <w:sz w:val="22"/>
          <w:szCs w:val="22"/>
        </w:rPr>
        <w:t xml:space="preserve"> </w:t>
      </w:r>
      <w:r w:rsidR="005E797E" w:rsidRPr="00877C4E">
        <w:rPr>
          <w:rFonts w:ascii="Aptos" w:hAnsi="Aptos"/>
          <w:sz w:val="22"/>
          <w:szCs w:val="22"/>
        </w:rPr>
        <w:t xml:space="preserve">during pregnancy </w:t>
      </w:r>
      <w:r w:rsidR="008A4061" w:rsidRPr="00877C4E">
        <w:rPr>
          <w:rFonts w:ascii="Aptos" w:hAnsi="Aptos"/>
          <w:sz w:val="22"/>
          <w:szCs w:val="22"/>
        </w:rPr>
        <w:t>(1 pt)</w:t>
      </w:r>
      <w:r w:rsidR="008A4061" w:rsidRPr="00877C4E" w:rsidDel="008A4061">
        <w:rPr>
          <w:rFonts w:ascii="Aptos" w:hAnsi="Aptos"/>
          <w:sz w:val="22"/>
          <w:szCs w:val="22"/>
        </w:rPr>
        <w:t xml:space="preserve"> </w:t>
      </w:r>
    </w:p>
    <w:p w14:paraId="4560FED5" w14:textId="66EFADB5" w:rsidR="008409C0" w:rsidRPr="00877C4E" w:rsidRDefault="000B14A9" w:rsidP="000B14A9">
      <w:pPr>
        <w:pStyle w:val="NoSpacing"/>
        <w:numPr>
          <w:ilvl w:val="1"/>
          <w:numId w:val="1"/>
        </w:numPr>
        <w:rPr>
          <w:rFonts w:ascii="Aptos" w:hAnsi="Aptos"/>
          <w:sz w:val="22"/>
          <w:szCs w:val="22"/>
        </w:rPr>
      </w:pPr>
      <w:r w:rsidRPr="00877C4E">
        <w:rPr>
          <w:rFonts w:ascii="Aptos" w:hAnsi="Aptos"/>
          <w:sz w:val="22"/>
          <w:szCs w:val="22"/>
        </w:rPr>
        <w:t xml:space="preserve">Calcium supplement </w:t>
      </w:r>
    </w:p>
    <w:p w14:paraId="3C46188D" w14:textId="08ED3B80" w:rsidR="000B14A9" w:rsidRPr="00877C4E" w:rsidRDefault="0002475C" w:rsidP="008A4061">
      <w:pPr>
        <w:pStyle w:val="NoSpacing"/>
        <w:numPr>
          <w:ilvl w:val="2"/>
          <w:numId w:val="1"/>
        </w:numPr>
        <w:rPr>
          <w:rFonts w:ascii="Aptos" w:hAnsi="Aptos"/>
          <w:sz w:val="22"/>
          <w:szCs w:val="22"/>
        </w:rPr>
      </w:pPr>
      <w:r w:rsidRPr="00877C4E">
        <w:rPr>
          <w:rFonts w:ascii="Aptos" w:hAnsi="Aptos"/>
          <w:sz w:val="22"/>
          <w:szCs w:val="22"/>
        </w:rPr>
        <w:t>R</w:t>
      </w:r>
      <w:r w:rsidR="007C12A7" w:rsidRPr="00877C4E">
        <w:rPr>
          <w:rFonts w:ascii="Aptos" w:hAnsi="Aptos"/>
          <w:sz w:val="22"/>
          <w:szCs w:val="22"/>
        </w:rPr>
        <w:t xml:space="preserve">eporting </w:t>
      </w:r>
      <w:r w:rsidR="008A4061" w:rsidRPr="00877C4E">
        <w:rPr>
          <w:rFonts w:ascii="Aptos" w:hAnsi="Aptos"/>
          <w:sz w:val="22"/>
          <w:szCs w:val="22"/>
        </w:rPr>
        <w:t>receiving</w:t>
      </w:r>
      <w:r w:rsidR="008409C0" w:rsidRPr="00877C4E">
        <w:rPr>
          <w:rFonts w:ascii="Aptos" w:hAnsi="Aptos"/>
          <w:sz w:val="22"/>
          <w:szCs w:val="22"/>
        </w:rPr>
        <w:t xml:space="preserve"> </w:t>
      </w:r>
      <w:r w:rsidR="008A4061" w:rsidRPr="00877C4E">
        <w:rPr>
          <w:rFonts w:ascii="Aptos" w:hAnsi="Aptos"/>
          <w:sz w:val="22"/>
          <w:szCs w:val="22"/>
        </w:rPr>
        <w:t>calcium at least once in 3</w:t>
      </w:r>
      <w:r w:rsidR="008A4061" w:rsidRPr="00877C4E">
        <w:rPr>
          <w:rFonts w:ascii="Aptos" w:hAnsi="Aptos"/>
          <w:sz w:val="22"/>
          <w:szCs w:val="22"/>
          <w:vertAlign w:val="superscript"/>
        </w:rPr>
        <w:t>rd</w:t>
      </w:r>
      <w:r w:rsidR="008409C0" w:rsidRPr="00877C4E">
        <w:rPr>
          <w:rFonts w:ascii="Aptos" w:hAnsi="Aptos"/>
          <w:sz w:val="22"/>
          <w:szCs w:val="22"/>
          <w:vertAlign w:val="superscript"/>
        </w:rPr>
        <w:t xml:space="preserve"> </w:t>
      </w:r>
      <w:r w:rsidR="008409C0" w:rsidRPr="00877C4E">
        <w:rPr>
          <w:rFonts w:ascii="Aptos" w:hAnsi="Aptos"/>
          <w:sz w:val="22"/>
          <w:szCs w:val="22"/>
        </w:rPr>
        <w:t xml:space="preserve">trimester </w:t>
      </w:r>
      <w:r w:rsidR="008A4061" w:rsidRPr="00877C4E">
        <w:rPr>
          <w:rFonts w:ascii="Aptos" w:hAnsi="Aptos"/>
          <w:sz w:val="22"/>
          <w:szCs w:val="22"/>
        </w:rPr>
        <w:t>(1 pt)</w:t>
      </w:r>
      <w:r w:rsidR="008A4061" w:rsidRPr="00877C4E" w:rsidDel="008A4061">
        <w:rPr>
          <w:rFonts w:ascii="Aptos" w:hAnsi="Aptos"/>
          <w:sz w:val="22"/>
          <w:szCs w:val="22"/>
        </w:rPr>
        <w:t xml:space="preserve"> </w:t>
      </w:r>
    </w:p>
    <w:p w14:paraId="376C47B2" w14:textId="4E0E6806" w:rsidR="008409C0" w:rsidRPr="00877C4E" w:rsidRDefault="000B14A9" w:rsidP="000B14A9">
      <w:pPr>
        <w:pStyle w:val="NoSpacing"/>
        <w:numPr>
          <w:ilvl w:val="1"/>
          <w:numId w:val="1"/>
        </w:numPr>
        <w:rPr>
          <w:rFonts w:ascii="Aptos" w:hAnsi="Aptos"/>
          <w:sz w:val="22"/>
          <w:szCs w:val="22"/>
        </w:rPr>
      </w:pPr>
      <w:r w:rsidRPr="00877C4E">
        <w:rPr>
          <w:rFonts w:ascii="Aptos" w:hAnsi="Aptos"/>
          <w:sz w:val="22"/>
          <w:szCs w:val="22"/>
        </w:rPr>
        <w:t>Deworming medication</w:t>
      </w:r>
      <w:r w:rsidR="007C12A7" w:rsidRPr="00877C4E">
        <w:rPr>
          <w:rFonts w:ascii="Aptos" w:hAnsi="Aptos"/>
          <w:sz w:val="22"/>
          <w:szCs w:val="22"/>
        </w:rPr>
        <w:t xml:space="preserve"> </w:t>
      </w:r>
    </w:p>
    <w:p w14:paraId="66829B02" w14:textId="72B01BEF" w:rsidR="008409C0" w:rsidRPr="00877C4E" w:rsidRDefault="0002475C" w:rsidP="008A4061">
      <w:pPr>
        <w:pStyle w:val="NoSpacing"/>
        <w:numPr>
          <w:ilvl w:val="2"/>
          <w:numId w:val="1"/>
        </w:numPr>
        <w:rPr>
          <w:rFonts w:ascii="Aptos" w:hAnsi="Aptos"/>
          <w:sz w:val="22"/>
          <w:szCs w:val="22"/>
        </w:rPr>
      </w:pPr>
      <w:r w:rsidRPr="00877C4E">
        <w:rPr>
          <w:rFonts w:ascii="Aptos" w:hAnsi="Aptos"/>
          <w:sz w:val="22"/>
          <w:szCs w:val="22"/>
        </w:rPr>
        <w:t>R</w:t>
      </w:r>
      <w:r w:rsidR="008409C0" w:rsidRPr="00877C4E">
        <w:rPr>
          <w:rFonts w:ascii="Aptos" w:hAnsi="Aptos"/>
          <w:sz w:val="22"/>
          <w:szCs w:val="22"/>
        </w:rPr>
        <w:t xml:space="preserve">eporting </w:t>
      </w:r>
      <w:r w:rsidR="008A4061" w:rsidRPr="00877C4E">
        <w:rPr>
          <w:rFonts w:ascii="Aptos" w:hAnsi="Aptos"/>
          <w:sz w:val="22"/>
          <w:szCs w:val="22"/>
        </w:rPr>
        <w:t>receiving  deworming</w:t>
      </w:r>
      <w:r w:rsidR="008409C0" w:rsidRPr="00877C4E">
        <w:rPr>
          <w:rFonts w:ascii="Aptos" w:hAnsi="Aptos"/>
          <w:sz w:val="22"/>
          <w:szCs w:val="22"/>
        </w:rPr>
        <w:t xml:space="preserve"> </w:t>
      </w:r>
      <w:r w:rsidR="008A4061" w:rsidRPr="00877C4E">
        <w:rPr>
          <w:rFonts w:ascii="Aptos" w:hAnsi="Aptos"/>
          <w:sz w:val="22"/>
          <w:szCs w:val="22"/>
        </w:rPr>
        <w:t>at least once at any point</w:t>
      </w:r>
      <w:r w:rsidR="008409C0" w:rsidRPr="00877C4E">
        <w:rPr>
          <w:rFonts w:ascii="Aptos" w:hAnsi="Aptos"/>
          <w:sz w:val="22"/>
          <w:szCs w:val="22"/>
        </w:rPr>
        <w:t xml:space="preserve"> after the 1</w:t>
      </w:r>
      <w:r w:rsidR="008409C0" w:rsidRPr="00877C4E">
        <w:rPr>
          <w:rFonts w:ascii="Aptos" w:hAnsi="Aptos"/>
          <w:sz w:val="22"/>
          <w:szCs w:val="22"/>
          <w:vertAlign w:val="superscript"/>
        </w:rPr>
        <w:t>st</w:t>
      </w:r>
      <w:r w:rsidR="008409C0" w:rsidRPr="00877C4E">
        <w:rPr>
          <w:rFonts w:ascii="Aptos" w:hAnsi="Aptos"/>
          <w:sz w:val="22"/>
          <w:szCs w:val="22"/>
        </w:rPr>
        <w:t xml:space="preserve"> trimester </w:t>
      </w:r>
      <w:r w:rsidR="008A4061" w:rsidRPr="00877C4E">
        <w:rPr>
          <w:rFonts w:ascii="Aptos" w:hAnsi="Aptos"/>
          <w:sz w:val="22"/>
          <w:szCs w:val="22"/>
        </w:rPr>
        <w:t>(1 pt)</w:t>
      </w:r>
      <w:r w:rsidR="008A4061" w:rsidRPr="00877C4E" w:rsidDel="008A4061">
        <w:rPr>
          <w:rFonts w:ascii="Aptos" w:hAnsi="Aptos"/>
          <w:sz w:val="22"/>
          <w:szCs w:val="22"/>
        </w:rPr>
        <w:t xml:space="preserve"> </w:t>
      </w:r>
    </w:p>
    <w:p w14:paraId="2BE3AC2E" w14:textId="2738AA83" w:rsidR="000B14A9" w:rsidRPr="00877C4E" w:rsidRDefault="000B14A9" w:rsidP="000B14A9">
      <w:pPr>
        <w:pStyle w:val="NoSpacing"/>
        <w:numPr>
          <w:ilvl w:val="1"/>
          <w:numId w:val="1"/>
        </w:numPr>
        <w:rPr>
          <w:rFonts w:ascii="Aptos" w:hAnsi="Aptos"/>
          <w:sz w:val="22"/>
          <w:szCs w:val="22"/>
        </w:rPr>
      </w:pPr>
      <w:r w:rsidRPr="00877C4E">
        <w:rPr>
          <w:rFonts w:ascii="Aptos" w:hAnsi="Aptos"/>
          <w:sz w:val="22"/>
          <w:szCs w:val="22"/>
        </w:rPr>
        <w:t xml:space="preserve">Tetanus toxoid vaccination </w:t>
      </w:r>
      <w:r w:rsidR="007C12A7" w:rsidRPr="00877C4E">
        <w:rPr>
          <w:rFonts w:ascii="Aptos" w:hAnsi="Aptos"/>
          <w:sz w:val="22"/>
          <w:szCs w:val="22"/>
        </w:rPr>
        <w:t xml:space="preserve">at </w:t>
      </w:r>
      <w:r w:rsidR="008A4061" w:rsidRPr="00877C4E">
        <w:rPr>
          <w:rFonts w:ascii="Aptos" w:hAnsi="Aptos"/>
          <w:sz w:val="22"/>
          <w:szCs w:val="22"/>
        </w:rPr>
        <w:t xml:space="preserve">ANC1 </w:t>
      </w:r>
      <w:r w:rsidR="005D328F" w:rsidRPr="00877C4E">
        <w:rPr>
          <w:rFonts w:ascii="Aptos" w:hAnsi="Aptos"/>
          <w:sz w:val="22"/>
          <w:szCs w:val="22"/>
        </w:rPr>
        <w:t xml:space="preserve"> (1 pt)</w:t>
      </w:r>
    </w:p>
    <w:p w14:paraId="2B033A77" w14:textId="70FB6DC2" w:rsidR="000B14A9" w:rsidRPr="00877C4E" w:rsidRDefault="000B14A9" w:rsidP="000B14A9">
      <w:pPr>
        <w:pStyle w:val="NoSpacing"/>
        <w:numPr>
          <w:ilvl w:val="1"/>
          <w:numId w:val="1"/>
        </w:numPr>
        <w:rPr>
          <w:rFonts w:ascii="Aptos" w:hAnsi="Aptos"/>
          <w:sz w:val="22"/>
          <w:szCs w:val="22"/>
        </w:rPr>
      </w:pPr>
      <w:r w:rsidRPr="00877C4E">
        <w:rPr>
          <w:rFonts w:ascii="Aptos" w:hAnsi="Aptos"/>
          <w:sz w:val="22"/>
          <w:szCs w:val="22"/>
        </w:rPr>
        <w:t xml:space="preserve">Insecticide treated bed net </w:t>
      </w:r>
      <w:r w:rsidR="007C12A7" w:rsidRPr="00877C4E">
        <w:rPr>
          <w:rFonts w:ascii="Aptos" w:hAnsi="Aptos"/>
          <w:sz w:val="22"/>
          <w:szCs w:val="22"/>
        </w:rPr>
        <w:t xml:space="preserve">at </w:t>
      </w:r>
      <w:r w:rsidR="008A4061" w:rsidRPr="00877C4E">
        <w:rPr>
          <w:rFonts w:ascii="Aptos" w:hAnsi="Aptos"/>
          <w:sz w:val="22"/>
          <w:szCs w:val="22"/>
        </w:rPr>
        <w:t>ANC1 (in malaria endemic sites only)</w:t>
      </w:r>
      <w:r w:rsidR="007C12A7" w:rsidRPr="00877C4E">
        <w:rPr>
          <w:rFonts w:ascii="Aptos" w:hAnsi="Aptos"/>
          <w:sz w:val="22"/>
          <w:szCs w:val="22"/>
        </w:rPr>
        <w:t xml:space="preserve"> </w:t>
      </w:r>
      <w:r w:rsidR="005D328F" w:rsidRPr="00877C4E">
        <w:rPr>
          <w:rFonts w:ascii="Aptos" w:hAnsi="Aptos"/>
          <w:sz w:val="22"/>
          <w:szCs w:val="22"/>
        </w:rPr>
        <w:t>(1 pt)</w:t>
      </w:r>
    </w:p>
    <w:p w14:paraId="0482D360" w14:textId="77777777" w:rsidR="001C2386" w:rsidRPr="00877C4E" w:rsidRDefault="001C2386" w:rsidP="00D34B88">
      <w:pPr>
        <w:pStyle w:val="NoSpacing"/>
        <w:rPr>
          <w:rFonts w:ascii="Aptos" w:hAnsi="Aptos"/>
          <w:sz w:val="22"/>
          <w:szCs w:val="22"/>
        </w:rPr>
      </w:pPr>
    </w:p>
    <w:p w14:paraId="620C30DE" w14:textId="4E916A39" w:rsidR="001C2386" w:rsidRPr="00877C4E" w:rsidRDefault="001C2386" w:rsidP="00D34B88">
      <w:pPr>
        <w:pStyle w:val="NoSpacing"/>
        <w:rPr>
          <w:rFonts w:ascii="Aptos" w:hAnsi="Aptos"/>
          <w:b/>
          <w:bCs/>
          <w:sz w:val="22"/>
          <w:szCs w:val="22"/>
        </w:rPr>
      </w:pPr>
      <w:r w:rsidRPr="00877C4E">
        <w:rPr>
          <w:rFonts w:ascii="Aptos" w:hAnsi="Aptos"/>
          <w:b/>
          <w:bCs/>
          <w:sz w:val="22"/>
          <w:szCs w:val="22"/>
        </w:rPr>
        <w:t>Statistical analysis</w:t>
      </w:r>
    </w:p>
    <w:p w14:paraId="0538BC6E" w14:textId="1E2FE57C" w:rsidR="00877C4E" w:rsidRPr="00877C4E" w:rsidRDefault="00561EEB" w:rsidP="00D34B88">
      <w:pPr>
        <w:pStyle w:val="NoSpacing"/>
        <w:rPr>
          <w:rFonts w:ascii="Aptos" w:hAnsi="Aptos"/>
          <w:sz w:val="22"/>
          <w:szCs w:val="22"/>
        </w:rPr>
      </w:pPr>
      <w:r w:rsidRPr="00877C4E">
        <w:rPr>
          <w:rFonts w:ascii="Aptos" w:hAnsi="Aptos"/>
          <w:sz w:val="22"/>
          <w:szCs w:val="22"/>
        </w:rPr>
        <w:t xml:space="preserve">We will use </w:t>
      </w:r>
      <w:r w:rsidR="00877C4E" w:rsidRPr="00877C4E">
        <w:rPr>
          <w:rFonts w:ascii="Aptos" w:hAnsi="Aptos"/>
          <w:sz w:val="22"/>
          <w:szCs w:val="22"/>
        </w:rPr>
        <w:t xml:space="preserve">separate </w:t>
      </w:r>
      <w:r w:rsidRPr="00877C4E">
        <w:rPr>
          <w:rFonts w:ascii="Aptos" w:hAnsi="Aptos"/>
          <w:sz w:val="22"/>
          <w:szCs w:val="22"/>
        </w:rPr>
        <w:t xml:space="preserve">regression models to assess associations </w:t>
      </w:r>
      <w:r w:rsidR="00877C4E" w:rsidRPr="00877C4E">
        <w:rPr>
          <w:rFonts w:ascii="Aptos" w:hAnsi="Aptos"/>
          <w:sz w:val="22"/>
          <w:szCs w:val="22"/>
        </w:rPr>
        <w:t>with the three primary outcomes: late pregnancy losses, LBW</w:t>
      </w:r>
      <w:r w:rsidR="005D328F">
        <w:rPr>
          <w:rFonts w:ascii="Aptos" w:hAnsi="Aptos"/>
          <w:sz w:val="22"/>
          <w:szCs w:val="22"/>
        </w:rPr>
        <w:t xml:space="preserve"> infants</w:t>
      </w:r>
      <w:r w:rsidR="00877C4E" w:rsidRPr="00877C4E">
        <w:rPr>
          <w:rFonts w:ascii="Aptos" w:hAnsi="Aptos"/>
          <w:sz w:val="22"/>
          <w:szCs w:val="22"/>
        </w:rPr>
        <w:t xml:space="preserve">, </w:t>
      </w:r>
      <w:r w:rsidR="005D328F">
        <w:rPr>
          <w:rFonts w:ascii="Aptos" w:hAnsi="Aptos"/>
          <w:sz w:val="22"/>
          <w:szCs w:val="22"/>
        </w:rPr>
        <w:t xml:space="preserve">and </w:t>
      </w:r>
      <w:r w:rsidR="00877C4E" w:rsidRPr="00877C4E">
        <w:rPr>
          <w:rFonts w:ascii="Aptos" w:hAnsi="Aptos"/>
          <w:sz w:val="22"/>
          <w:szCs w:val="22"/>
        </w:rPr>
        <w:t>perinatal deaths. All models will be adjusted for a series of potential confounders including demographic characteristics, health status</w:t>
      </w:r>
      <w:r w:rsidR="00B169D3">
        <w:rPr>
          <w:rFonts w:ascii="Aptos" w:hAnsi="Aptos"/>
          <w:sz w:val="22"/>
          <w:szCs w:val="22"/>
        </w:rPr>
        <w:t>, and presence of risk factors</w:t>
      </w:r>
      <w:r w:rsidR="00877C4E" w:rsidRPr="00877C4E">
        <w:rPr>
          <w:rFonts w:ascii="Aptos" w:hAnsi="Aptos"/>
          <w:sz w:val="22"/>
          <w:szCs w:val="22"/>
        </w:rPr>
        <w:t xml:space="preserve"> at baseline (described above).</w:t>
      </w:r>
    </w:p>
    <w:p w14:paraId="07C7835C" w14:textId="77777777" w:rsidR="00877C4E" w:rsidRPr="00877C4E" w:rsidRDefault="00877C4E" w:rsidP="00D34B88">
      <w:pPr>
        <w:pStyle w:val="NoSpacing"/>
        <w:rPr>
          <w:rFonts w:ascii="Aptos" w:hAnsi="Aptos"/>
          <w:sz w:val="22"/>
          <w:szCs w:val="22"/>
        </w:rPr>
      </w:pPr>
    </w:p>
    <w:p w14:paraId="3F3C99B1" w14:textId="4DAB37DC" w:rsidR="00877C4E" w:rsidRPr="00877C4E" w:rsidRDefault="00877C4E" w:rsidP="00D34B88">
      <w:pPr>
        <w:pStyle w:val="NoSpacing"/>
        <w:rPr>
          <w:rFonts w:ascii="Aptos" w:hAnsi="Aptos"/>
          <w:sz w:val="22"/>
          <w:szCs w:val="22"/>
        </w:rPr>
      </w:pPr>
      <w:r w:rsidRPr="00877C4E">
        <w:rPr>
          <w:rFonts w:ascii="Aptos" w:hAnsi="Aptos"/>
          <w:sz w:val="22"/>
          <w:szCs w:val="22"/>
        </w:rPr>
        <w:t xml:space="preserve">Models 1, 2 and 3 will assess associations </w:t>
      </w:r>
      <w:r w:rsidR="00561EEB" w:rsidRPr="00877C4E">
        <w:rPr>
          <w:rFonts w:ascii="Aptos" w:hAnsi="Aptos"/>
          <w:sz w:val="22"/>
          <w:szCs w:val="22"/>
        </w:rPr>
        <w:t>between</w:t>
      </w:r>
      <w:r w:rsidRPr="00877C4E">
        <w:rPr>
          <w:rFonts w:ascii="Aptos" w:hAnsi="Aptos"/>
          <w:sz w:val="22"/>
          <w:szCs w:val="22"/>
        </w:rPr>
        <w:t xml:space="preserve"> number of </w:t>
      </w:r>
      <w:r w:rsidR="00561EEB" w:rsidRPr="00877C4E">
        <w:rPr>
          <w:rFonts w:ascii="Aptos" w:hAnsi="Aptos"/>
          <w:sz w:val="22"/>
          <w:szCs w:val="22"/>
        </w:rPr>
        <w:t xml:space="preserve">ANC </w:t>
      </w:r>
      <w:r w:rsidRPr="00877C4E">
        <w:rPr>
          <w:rFonts w:ascii="Aptos" w:hAnsi="Aptos"/>
          <w:sz w:val="22"/>
          <w:szCs w:val="22"/>
        </w:rPr>
        <w:t>visits and, respectively, late pregnancy losses, LBW, perinatal deaths.</w:t>
      </w:r>
      <w:r w:rsidR="00B80E82">
        <w:rPr>
          <w:rFonts w:ascii="Aptos" w:hAnsi="Aptos"/>
          <w:sz w:val="22"/>
          <w:szCs w:val="22"/>
        </w:rPr>
        <w:t xml:space="preserve"> Number of visits will be categorized as only 1, 2-3, and 4+ visits.</w:t>
      </w:r>
    </w:p>
    <w:p w14:paraId="5F15E716" w14:textId="77777777" w:rsidR="00877C4E" w:rsidRPr="00877C4E" w:rsidRDefault="00877C4E" w:rsidP="00D34B88">
      <w:pPr>
        <w:pStyle w:val="NoSpacing"/>
        <w:rPr>
          <w:rFonts w:ascii="Aptos" w:hAnsi="Aptos"/>
          <w:sz w:val="22"/>
          <w:szCs w:val="22"/>
        </w:rPr>
      </w:pPr>
    </w:p>
    <w:p w14:paraId="2C539586" w14:textId="3AE5FC6B" w:rsidR="00877C4E" w:rsidRPr="00877C4E" w:rsidRDefault="00877C4E" w:rsidP="00877C4E">
      <w:pPr>
        <w:pStyle w:val="NoSpacing"/>
        <w:rPr>
          <w:rFonts w:ascii="Aptos" w:hAnsi="Aptos"/>
          <w:sz w:val="22"/>
          <w:szCs w:val="22"/>
        </w:rPr>
      </w:pPr>
      <w:r w:rsidRPr="00877C4E">
        <w:rPr>
          <w:rFonts w:ascii="Aptos" w:hAnsi="Aptos"/>
          <w:sz w:val="22"/>
          <w:szCs w:val="22"/>
        </w:rPr>
        <w:t>Models 4, 5 and 6 will assess associations between the ANC quality score and, respectively, late pregnancy losses, LBW, perinatal deaths.</w:t>
      </w:r>
    </w:p>
    <w:p w14:paraId="03E09A90" w14:textId="1D9BF3F3" w:rsidR="00877C4E" w:rsidRPr="00877C4E" w:rsidRDefault="00877C4E" w:rsidP="00D34B88">
      <w:pPr>
        <w:pStyle w:val="NoSpacing"/>
        <w:rPr>
          <w:rFonts w:ascii="Aptos" w:hAnsi="Aptos"/>
          <w:sz w:val="22"/>
          <w:szCs w:val="22"/>
        </w:rPr>
      </w:pPr>
    </w:p>
    <w:p w14:paraId="320517A2" w14:textId="241169FE" w:rsidR="001C2386" w:rsidRPr="00877C4E" w:rsidRDefault="00877C4E" w:rsidP="00D34B88">
      <w:pPr>
        <w:pStyle w:val="NoSpacing"/>
        <w:rPr>
          <w:rFonts w:ascii="Aptos" w:hAnsi="Aptos"/>
          <w:sz w:val="22"/>
          <w:szCs w:val="22"/>
        </w:rPr>
      </w:pPr>
      <w:r w:rsidRPr="00877C4E">
        <w:rPr>
          <w:rFonts w:ascii="Aptos" w:hAnsi="Aptos"/>
          <w:sz w:val="22"/>
          <w:szCs w:val="22"/>
        </w:rPr>
        <w:t>M</w:t>
      </w:r>
      <w:r w:rsidR="00561EEB" w:rsidRPr="00877C4E">
        <w:rPr>
          <w:rFonts w:ascii="Aptos" w:hAnsi="Aptos"/>
          <w:sz w:val="22"/>
          <w:szCs w:val="22"/>
        </w:rPr>
        <w:t>odels will include data</w:t>
      </w:r>
      <w:r w:rsidRPr="00877C4E">
        <w:rPr>
          <w:rFonts w:ascii="Aptos" w:hAnsi="Aptos"/>
          <w:sz w:val="22"/>
          <w:szCs w:val="22"/>
        </w:rPr>
        <w:t xml:space="preserve"> pooled</w:t>
      </w:r>
      <w:r w:rsidR="00561EEB" w:rsidRPr="00877C4E">
        <w:rPr>
          <w:rFonts w:ascii="Aptos" w:hAnsi="Aptos"/>
          <w:sz w:val="22"/>
          <w:szCs w:val="22"/>
        </w:rPr>
        <w:t xml:space="preserve"> from all three countries and will include fixed effects for countries. Models will also include random effects for site (urban vs. rural) and robust standard errors.</w:t>
      </w:r>
    </w:p>
    <w:p w14:paraId="2611CEAA" w14:textId="77777777" w:rsidR="001C2386" w:rsidRPr="00877C4E" w:rsidRDefault="001C2386" w:rsidP="00D34B88">
      <w:pPr>
        <w:pStyle w:val="NoSpacing"/>
        <w:rPr>
          <w:rFonts w:ascii="Aptos" w:hAnsi="Aptos"/>
          <w:sz w:val="22"/>
          <w:szCs w:val="22"/>
        </w:rPr>
      </w:pPr>
    </w:p>
    <w:p w14:paraId="5F7CD5A3" w14:textId="4B3C4412" w:rsidR="00D34B88" w:rsidRPr="00877C4E" w:rsidRDefault="000B14A9" w:rsidP="00D34B88">
      <w:pPr>
        <w:pStyle w:val="NoSpacing"/>
        <w:rPr>
          <w:rFonts w:ascii="Aptos" w:hAnsi="Aptos"/>
          <w:b/>
          <w:bCs/>
          <w:sz w:val="22"/>
          <w:szCs w:val="22"/>
        </w:rPr>
      </w:pPr>
      <w:r w:rsidRPr="00877C4E">
        <w:rPr>
          <w:rFonts w:ascii="Aptos" w:hAnsi="Aptos"/>
          <w:sz w:val="22"/>
          <w:szCs w:val="22"/>
        </w:rPr>
        <w:t xml:space="preserve"> </w:t>
      </w:r>
      <w:r w:rsidR="00D34B88" w:rsidRPr="00877C4E">
        <w:rPr>
          <w:rFonts w:ascii="Aptos" w:hAnsi="Aptos"/>
          <w:b/>
          <w:bCs/>
          <w:sz w:val="22"/>
          <w:szCs w:val="22"/>
        </w:rPr>
        <w:t xml:space="preserve">References </w:t>
      </w:r>
    </w:p>
    <w:p w14:paraId="0D7C11DB" w14:textId="77777777" w:rsidR="00D34B88" w:rsidRPr="00877C4E" w:rsidRDefault="00D34B88" w:rsidP="002E219B">
      <w:pPr>
        <w:pStyle w:val="NoSpacing"/>
        <w:ind w:left="720"/>
        <w:rPr>
          <w:rFonts w:ascii="Aptos" w:hAnsi="Aptos"/>
          <w:sz w:val="22"/>
          <w:szCs w:val="22"/>
        </w:rPr>
      </w:pPr>
    </w:p>
    <w:p w14:paraId="012DA80B" w14:textId="77777777" w:rsidR="00D34B88" w:rsidRPr="00877C4E" w:rsidRDefault="00D34B88" w:rsidP="00D34B88">
      <w:pPr>
        <w:pStyle w:val="EndNoteBibliography"/>
        <w:spacing w:after="0"/>
        <w:ind w:left="720" w:hanging="720"/>
        <w:rPr>
          <w:sz w:val="22"/>
          <w:szCs w:val="22"/>
        </w:rPr>
      </w:pPr>
      <w:r w:rsidRPr="00877C4E">
        <w:rPr>
          <w:sz w:val="22"/>
          <w:szCs w:val="22"/>
        </w:rPr>
        <w:fldChar w:fldCharType="begin"/>
      </w:r>
      <w:r w:rsidRPr="00877C4E">
        <w:rPr>
          <w:sz w:val="22"/>
          <w:szCs w:val="22"/>
        </w:rPr>
        <w:instrText xml:space="preserve"> ADDIN EN.REFLIST </w:instrText>
      </w:r>
      <w:r w:rsidRPr="00877C4E">
        <w:rPr>
          <w:sz w:val="22"/>
          <w:szCs w:val="22"/>
        </w:rPr>
        <w:fldChar w:fldCharType="separate"/>
      </w:r>
      <w:r w:rsidRPr="00877C4E">
        <w:rPr>
          <w:sz w:val="22"/>
          <w:szCs w:val="22"/>
        </w:rPr>
        <w:t>1.</w:t>
      </w:r>
      <w:r w:rsidRPr="00877C4E">
        <w:rPr>
          <w:sz w:val="22"/>
          <w:szCs w:val="22"/>
        </w:rPr>
        <w:tab/>
        <w:t xml:space="preserve">Tekelab, T., et al., </w:t>
      </w:r>
      <w:r w:rsidRPr="00877C4E">
        <w:rPr>
          <w:i/>
          <w:sz w:val="22"/>
          <w:szCs w:val="22"/>
        </w:rPr>
        <w:t>The impact of antenatal care on neonatal mortality in sub-Saharan Africa: A systematic review and meta-analysis.</w:t>
      </w:r>
      <w:r w:rsidRPr="00877C4E">
        <w:rPr>
          <w:sz w:val="22"/>
          <w:szCs w:val="22"/>
        </w:rPr>
        <w:t xml:space="preserve"> PLoS One, 2019. </w:t>
      </w:r>
      <w:r w:rsidRPr="00877C4E">
        <w:rPr>
          <w:b/>
          <w:sz w:val="22"/>
          <w:szCs w:val="22"/>
        </w:rPr>
        <w:t>14</w:t>
      </w:r>
      <w:r w:rsidRPr="00877C4E">
        <w:rPr>
          <w:sz w:val="22"/>
          <w:szCs w:val="22"/>
        </w:rPr>
        <w:t>(9): p. e0222566.</w:t>
      </w:r>
    </w:p>
    <w:p w14:paraId="192ABFD7" w14:textId="77777777" w:rsidR="00D34B88" w:rsidRPr="00877C4E" w:rsidRDefault="00D34B88" w:rsidP="00D34B88">
      <w:pPr>
        <w:pStyle w:val="EndNoteBibliography"/>
        <w:spacing w:after="0"/>
        <w:ind w:left="720" w:hanging="720"/>
        <w:rPr>
          <w:sz w:val="22"/>
          <w:szCs w:val="22"/>
        </w:rPr>
      </w:pPr>
      <w:r w:rsidRPr="00877C4E">
        <w:rPr>
          <w:sz w:val="22"/>
          <w:szCs w:val="22"/>
        </w:rPr>
        <w:t>2.</w:t>
      </w:r>
      <w:r w:rsidRPr="00877C4E">
        <w:rPr>
          <w:sz w:val="22"/>
          <w:szCs w:val="22"/>
        </w:rPr>
        <w:tab/>
        <w:t xml:space="preserve">Wondemagegn, A.T., et al., </w:t>
      </w:r>
      <w:r w:rsidRPr="00877C4E">
        <w:rPr>
          <w:i/>
          <w:sz w:val="22"/>
          <w:szCs w:val="22"/>
        </w:rPr>
        <w:t>The effect of antenatal care follow-up on neonatal health outcomes: a systematic review and meta-analysis.</w:t>
      </w:r>
      <w:r w:rsidRPr="00877C4E">
        <w:rPr>
          <w:sz w:val="22"/>
          <w:szCs w:val="22"/>
        </w:rPr>
        <w:t xml:space="preserve"> Public Health Rev, 2018. </w:t>
      </w:r>
      <w:r w:rsidRPr="00877C4E">
        <w:rPr>
          <w:b/>
          <w:sz w:val="22"/>
          <w:szCs w:val="22"/>
        </w:rPr>
        <w:t>39</w:t>
      </w:r>
      <w:r w:rsidRPr="00877C4E">
        <w:rPr>
          <w:sz w:val="22"/>
          <w:szCs w:val="22"/>
        </w:rPr>
        <w:t>: p. 33.</w:t>
      </w:r>
    </w:p>
    <w:p w14:paraId="4CCFE607" w14:textId="77777777" w:rsidR="00D34B88" w:rsidRPr="00877C4E" w:rsidRDefault="00D34B88" w:rsidP="00D34B88">
      <w:pPr>
        <w:pStyle w:val="EndNoteBibliography"/>
        <w:spacing w:after="0"/>
        <w:ind w:left="720" w:hanging="720"/>
        <w:rPr>
          <w:sz w:val="22"/>
          <w:szCs w:val="22"/>
        </w:rPr>
      </w:pPr>
      <w:r w:rsidRPr="00877C4E">
        <w:rPr>
          <w:sz w:val="22"/>
          <w:szCs w:val="22"/>
        </w:rPr>
        <w:t>3.</w:t>
      </w:r>
      <w:r w:rsidRPr="00877C4E">
        <w:rPr>
          <w:sz w:val="22"/>
          <w:szCs w:val="22"/>
        </w:rPr>
        <w:tab/>
        <w:t xml:space="preserve">Berhe, T., et al., </w:t>
      </w:r>
      <w:r w:rsidRPr="00877C4E">
        <w:rPr>
          <w:i/>
          <w:sz w:val="22"/>
          <w:szCs w:val="22"/>
        </w:rPr>
        <w:t>Does quality of antenatal care influence antepartum stillbirth in Hossana City, South Ethiopia?</w:t>
      </w:r>
      <w:r w:rsidRPr="00877C4E">
        <w:rPr>
          <w:sz w:val="22"/>
          <w:szCs w:val="22"/>
        </w:rPr>
        <w:t xml:space="preserve"> PLOS Glob Public Health, 2023. </w:t>
      </w:r>
      <w:r w:rsidRPr="00877C4E">
        <w:rPr>
          <w:b/>
          <w:sz w:val="22"/>
          <w:szCs w:val="22"/>
        </w:rPr>
        <w:t>3</w:t>
      </w:r>
      <w:r w:rsidRPr="00877C4E">
        <w:rPr>
          <w:sz w:val="22"/>
          <w:szCs w:val="22"/>
        </w:rPr>
        <w:t>(1): p. e0001468.</w:t>
      </w:r>
    </w:p>
    <w:p w14:paraId="67F08745" w14:textId="77777777" w:rsidR="00D34B88" w:rsidRPr="00877C4E" w:rsidRDefault="00D34B88" w:rsidP="00D34B88">
      <w:pPr>
        <w:pStyle w:val="EndNoteBibliography"/>
        <w:ind w:left="720" w:hanging="720"/>
        <w:rPr>
          <w:sz w:val="22"/>
          <w:szCs w:val="22"/>
        </w:rPr>
      </w:pPr>
      <w:r w:rsidRPr="00877C4E">
        <w:rPr>
          <w:sz w:val="22"/>
          <w:szCs w:val="22"/>
        </w:rPr>
        <w:t>4.</w:t>
      </w:r>
      <w:r w:rsidRPr="00877C4E">
        <w:rPr>
          <w:sz w:val="22"/>
          <w:szCs w:val="22"/>
        </w:rPr>
        <w:tab/>
        <w:t xml:space="preserve">Ota, E., et al., </w:t>
      </w:r>
      <w:r w:rsidRPr="00877C4E">
        <w:rPr>
          <w:i/>
          <w:sz w:val="22"/>
          <w:szCs w:val="22"/>
        </w:rPr>
        <w:t>Antenatal interventions for preventing stillbirth, fetal loss and perinatal death: an overview of Cochrane systematic reviews.</w:t>
      </w:r>
      <w:r w:rsidRPr="00877C4E">
        <w:rPr>
          <w:sz w:val="22"/>
          <w:szCs w:val="22"/>
        </w:rPr>
        <w:t xml:space="preserve"> Cochrane Database Syst Rev, 2020. </w:t>
      </w:r>
      <w:r w:rsidRPr="00877C4E">
        <w:rPr>
          <w:b/>
          <w:sz w:val="22"/>
          <w:szCs w:val="22"/>
        </w:rPr>
        <w:t>12</w:t>
      </w:r>
      <w:r w:rsidRPr="00877C4E">
        <w:rPr>
          <w:sz w:val="22"/>
          <w:szCs w:val="22"/>
        </w:rPr>
        <w:t>(12): p. Cd009599.</w:t>
      </w:r>
    </w:p>
    <w:p w14:paraId="15EBE022" w14:textId="5D714800" w:rsidR="006E4FC8" w:rsidRPr="00877C4E" w:rsidRDefault="00D34B88" w:rsidP="002E219B">
      <w:pPr>
        <w:pStyle w:val="NoSpacing"/>
        <w:ind w:left="720"/>
        <w:rPr>
          <w:rFonts w:ascii="Aptos" w:hAnsi="Aptos"/>
          <w:sz w:val="22"/>
          <w:szCs w:val="22"/>
        </w:rPr>
      </w:pPr>
      <w:r w:rsidRPr="00877C4E">
        <w:rPr>
          <w:rFonts w:ascii="Aptos" w:hAnsi="Aptos"/>
          <w:sz w:val="22"/>
          <w:szCs w:val="22"/>
        </w:rPr>
        <w:fldChar w:fldCharType="end"/>
      </w:r>
    </w:p>
    <w:sectPr w:rsidR="006E4FC8" w:rsidRPr="00877C4E" w:rsidSect="00E30AFA">
      <w:headerReference w:type="default" r:id="rId7"/>
      <w:footerReference w:type="even" r:id="rId8"/>
      <w:footerReference w:type="default" r:id="rId9"/>
      <w:pgSz w:w="12240" w:h="15840"/>
      <w:pgMar w:top="1440" w:right="1440" w:bottom="125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7C4186" w14:textId="77777777" w:rsidR="00E25218" w:rsidRDefault="00E25218" w:rsidP="00A5794E">
      <w:pPr>
        <w:spacing w:after="0" w:line="240" w:lineRule="auto"/>
      </w:pPr>
      <w:r>
        <w:separator/>
      </w:r>
    </w:p>
  </w:endnote>
  <w:endnote w:type="continuationSeparator" w:id="0">
    <w:p w14:paraId="69C075EF" w14:textId="77777777" w:rsidR="00E25218" w:rsidRDefault="00E25218" w:rsidP="00A579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985509682"/>
      <w:docPartObj>
        <w:docPartGallery w:val="Page Numbers (Bottom of Page)"/>
        <w:docPartUnique/>
      </w:docPartObj>
    </w:sdtPr>
    <w:sdtContent>
      <w:p w14:paraId="7286A01D" w14:textId="33C4178C" w:rsidR="00024DA8" w:rsidRDefault="00024DA8" w:rsidP="005377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F08753E" w14:textId="77777777" w:rsidR="00024DA8" w:rsidRDefault="00024DA8" w:rsidP="00024DA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295752197"/>
      <w:docPartObj>
        <w:docPartGallery w:val="Page Numbers (Bottom of Page)"/>
        <w:docPartUnique/>
      </w:docPartObj>
    </w:sdtPr>
    <w:sdtContent>
      <w:p w14:paraId="2065A791" w14:textId="48556E5B" w:rsidR="00024DA8" w:rsidRDefault="00024DA8" w:rsidP="005377C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CC0ED8A" w14:textId="77777777" w:rsidR="00024DA8" w:rsidRDefault="00024DA8" w:rsidP="00024DA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5F46453" w14:textId="77777777" w:rsidR="00E25218" w:rsidRDefault="00E25218" w:rsidP="00A5794E">
      <w:pPr>
        <w:spacing w:after="0" w:line="240" w:lineRule="auto"/>
      </w:pPr>
      <w:r>
        <w:separator/>
      </w:r>
    </w:p>
  </w:footnote>
  <w:footnote w:type="continuationSeparator" w:id="0">
    <w:p w14:paraId="1928BF62" w14:textId="77777777" w:rsidR="00E25218" w:rsidRDefault="00E25218" w:rsidP="00A5794E">
      <w:pPr>
        <w:spacing w:after="0" w:line="240" w:lineRule="auto"/>
      </w:pPr>
      <w:r>
        <w:continuationSeparator/>
      </w:r>
    </w:p>
  </w:footnote>
  <w:footnote w:id="1">
    <w:p w14:paraId="29EA7F0C" w14:textId="331A8A28" w:rsidR="0067076B" w:rsidRDefault="0067076B">
      <w:pPr>
        <w:pStyle w:val="FootnoteText"/>
      </w:pPr>
      <w:r>
        <w:rPr>
          <w:rStyle w:val="FootnoteReference"/>
        </w:rPr>
        <w:footnoteRef/>
      </w:r>
      <w:r>
        <w:t xml:space="preserve"> Birth weight was only assessed for babies still alive at the time of the survey. </w:t>
      </w:r>
      <w:r w:rsidR="00980605">
        <w:t>Therefore,</w:t>
      </w:r>
      <w:r>
        <w:t xml:space="preserve"> this analysis will exclude neonatal deaths. </w:t>
      </w:r>
    </w:p>
  </w:footnote>
  <w:footnote w:id="2">
    <w:p w14:paraId="1EF432FA" w14:textId="1FF14338" w:rsidR="00980605" w:rsidRDefault="00980605">
      <w:pPr>
        <w:pStyle w:val="FootnoteText"/>
      </w:pPr>
      <w:r>
        <w:rPr>
          <w:rStyle w:val="FootnoteReference"/>
        </w:rPr>
        <w:footnoteRef/>
      </w:r>
      <w:r>
        <w:t xml:space="preserve"> If this can be accurately assessed given gestational age uncertainty.</w:t>
      </w:r>
    </w:p>
  </w:footnote>
  <w:footnote w:id="3">
    <w:p w14:paraId="4C6111F7" w14:textId="4877BEC2" w:rsidR="006B780C" w:rsidRDefault="006B780C">
      <w:pPr>
        <w:pStyle w:val="FootnoteText"/>
      </w:pPr>
      <w:r>
        <w:rPr>
          <w:rStyle w:val="FootnoteReference"/>
        </w:rPr>
        <w:footnoteRef/>
      </w:r>
      <w:r>
        <w:t xml:space="preserve"> At least twice in pregnancy implies that the counselling should be done twice, in the beginning and toward the end of pregnancy.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89042B7" w14:textId="63D2EAE6" w:rsidR="00A5794E" w:rsidRDefault="00A5794E">
    <w:pPr>
      <w:pStyle w:val="Header"/>
    </w:pPr>
    <w:r>
      <w:t xml:space="preserve">Updated July </w:t>
    </w:r>
    <w:r w:rsidR="00536789">
      <w:t>24</w:t>
    </w:r>
    <w:r w:rsidR="008A2696">
      <w:rPr>
        <w:rFonts w:hint="eastAsia"/>
      </w:rPr>
      <w:t xml:space="preserve">, </w:t>
    </w:r>
    <w:r>
      <w:t>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FF3EA1"/>
    <w:multiLevelType w:val="hybridMultilevel"/>
    <w:tmpl w:val="B854F0D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A4D0D"/>
    <w:multiLevelType w:val="hybridMultilevel"/>
    <w:tmpl w:val="5E28A0F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9B756B1"/>
    <w:multiLevelType w:val="hybridMultilevel"/>
    <w:tmpl w:val="50E27726"/>
    <w:lvl w:ilvl="0" w:tplc="A55EAE38">
      <w:numFmt w:val="bullet"/>
      <w:lvlText w:val="-"/>
      <w:lvlJc w:val="left"/>
      <w:pPr>
        <w:ind w:left="720" w:hanging="360"/>
      </w:pPr>
      <w:rPr>
        <w:rFonts w:ascii="Aptos" w:eastAsiaTheme="minorEastAsia"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75963"/>
    <w:multiLevelType w:val="hybridMultilevel"/>
    <w:tmpl w:val="204ECD42"/>
    <w:lvl w:ilvl="0" w:tplc="0AD04DAC">
      <w:numFmt w:val="bullet"/>
      <w:lvlText w:val="-"/>
      <w:lvlJc w:val="left"/>
      <w:pPr>
        <w:ind w:left="1440" w:hanging="360"/>
      </w:pPr>
      <w:rPr>
        <w:rFonts w:ascii="Aptos" w:eastAsiaTheme="minorEastAsia" w:hAnsi="Aptos"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95F0A01"/>
    <w:multiLevelType w:val="hybridMultilevel"/>
    <w:tmpl w:val="57FCBB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0F64420"/>
    <w:multiLevelType w:val="hybridMultilevel"/>
    <w:tmpl w:val="335E2F44"/>
    <w:lvl w:ilvl="0" w:tplc="FFFFFFFF">
      <w:numFmt w:val="bullet"/>
      <w:lvlText w:val="-"/>
      <w:lvlJc w:val="left"/>
      <w:pPr>
        <w:ind w:left="1440" w:hanging="360"/>
      </w:pPr>
      <w:rPr>
        <w:rFonts w:ascii="Aptos" w:eastAsiaTheme="minorEastAsia" w:hAnsi="Aptos" w:cstheme="minorBidi" w:hint="default"/>
      </w:rPr>
    </w:lvl>
    <w:lvl w:ilvl="1" w:tplc="0DCE0384">
      <w:numFmt w:val="bullet"/>
      <w:lvlText w:val="-"/>
      <w:lvlJc w:val="left"/>
      <w:pPr>
        <w:ind w:left="2160" w:hanging="360"/>
      </w:pPr>
      <w:rPr>
        <w:rFonts w:ascii="Aptos" w:eastAsiaTheme="minorEastAsia" w:hAnsi="Aptos" w:cstheme="minorBidi"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6" w15:restartNumberingAfterBreak="0">
    <w:nsid w:val="21EE4E91"/>
    <w:multiLevelType w:val="hybridMultilevel"/>
    <w:tmpl w:val="996C56F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2472B23"/>
    <w:multiLevelType w:val="hybridMultilevel"/>
    <w:tmpl w:val="0B389EFA"/>
    <w:lvl w:ilvl="0" w:tplc="0DCE0384">
      <w:numFmt w:val="bullet"/>
      <w:lvlText w:val="-"/>
      <w:lvlJc w:val="left"/>
      <w:pPr>
        <w:ind w:left="1440" w:hanging="360"/>
      </w:pPr>
      <w:rPr>
        <w:rFonts w:ascii="Aptos" w:eastAsiaTheme="minorEastAsia" w:hAnsi="Aptos" w:cstheme="minorBidi" w:hint="default"/>
      </w:rPr>
    </w:lvl>
    <w:lvl w:ilvl="1" w:tplc="0DCE0384">
      <w:numFmt w:val="bullet"/>
      <w:lvlText w:val="-"/>
      <w:lvlJc w:val="left"/>
      <w:pPr>
        <w:ind w:left="2160" w:hanging="360"/>
      </w:pPr>
      <w:rPr>
        <w:rFonts w:ascii="Aptos" w:eastAsiaTheme="minorEastAsia" w:hAnsi="Aptos" w:cstheme="minorBidi"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B0340E"/>
    <w:multiLevelType w:val="hybridMultilevel"/>
    <w:tmpl w:val="67B4D7C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2F604282"/>
    <w:multiLevelType w:val="hybridMultilevel"/>
    <w:tmpl w:val="E3E8FDE4"/>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0461875"/>
    <w:multiLevelType w:val="hybridMultilevel"/>
    <w:tmpl w:val="D06AFB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3284CF4"/>
    <w:multiLevelType w:val="hybridMultilevel"/>
    <w:tmpl w:val="5D223CA4"/>
    <w:lvl w:ilvl="0" w:tplc="FFFFFFFF">
      <w:numFmt w:val="bullet"/>
      <w:lvlText w:val="-"/>
      <w:lvlJc w:val="left"/>
      <w:pPr>
        <w:ind w:left="1440" w:hanging="360"/>
      </w:pPr>
      <w:rPr>
        <w:rFonts w:ascii="Aptos" w:eastAsiaTheme="minorEastAsia" w:hAnsi="Aptos" w:cstheme="minorBidi" w:hint="default"/>
      </w:rPr>
    </w:lvl>
    <w:lvl w:ilvl="1" w:tplc="0DCE0384">
      <w:numFmt w:val="bullet"/>
      <w:lvlText w:val="-"/>
      <w:lvlJc w:val="left"/>
      <w:pPr>
        <w:ind w:left="2160" w:hanging="360"/>
      </w:pPr>
      <w:rPr>
        <w:rFonts w:ascii="Aptos" w:eastAsiaTheme="minorEastAsia" w:hAnsi="Aptos" w:cstheme="minorBidi"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2" w15:restartNumberingAfterBreak="0">
    <w:nsid w:val="336034DD"/>
    <w:multiLevelType w:val="hybridMultilevel"/>
    <w:tmpl w:val="EF1C86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F574A2"/>
    <w:multiLevelType w:val="hybridMultilevel"/>
    <w:tmpl w:val="02B6724A"/>
    <w:lvl w:ilvl="0" w:tplc="0484B5C6">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6C6346"/>
    <w:multiLevelType w:val="hybridMultilevel"/>
    <w:tmpl w:val="03540DA6"/>
    <w:lvl w:ilvl="0" w:tplc="FFFFFFFF">
      <w:start w:val="1"/>
      <w:numFmt w:val="bullet"/>
      <w:lvlText w:val=""/>
      <w:lvlJc w:val="left"/>
      <w:pPr>
        <w:ind w:left="1080" w:hanging="360"/>
      </w:pPr>
      <w:rPr>
        <w:rFonts w:ascii="Symbol" w:hAnsi="Symbol" w:hint="default"/>
      </w:rPr>
    </w:lvl>
    <w:lvl w:ilvl="1" w:tplc="0DCE0384">
      <w:numFmt w:val="bullet"/>
      <w:lvlText w:val="-"/>
      <w:lvlJc w:val="left"/>
      <w:pPr>
        <w:ind w:left="1800" w:hanging="360"/>
      </w:pPr>
      <w:rPr>
        <w:rFonts w:ascii="Aptos" w:eastAsiaTheme="minorEastAsia" w:hAnsi="Aptos" w:cstheme="minorBidi" w:hint="default"/>
      </w:rPr>
    </w:lvl>
    <w:lvl w:ilvl="2" w:tplc="FFFFFFFF">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5" w15:restartNumberingAfterBreak="0">
    <w:nsid w:val="47C47226"/>
    <w:multiLevelType w:val="hybridMultilevel"/>
    <w:tmpl w:val="F10C05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A2071D"/>
    <w:multiLevelType w:val="hybridMultilevel"/>
    <w:tmpl w:val="852E94A0"/>
    <w:lvl w:ilvl="0" w:tplc="038A124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32987"/>
    <w:multiLevelType w:val="hybridMultilevel"/>
    <w:tmpl w:val="64A81FAE"/>
    <w:lvl w:ilvl="0" w:tplc="FFFFFFFF">
      <w:numFmt w:val="bullet"/>
      <w:lvlText w:val="-"/>
      <w:lvlJc w:val="left"/>
      <w:pPr>
        <w:ind w:left="1440" w:hanging="360"/>
      </w:pPr>
      <w:rPr>
        <w:rFonts w:ascii="Aptos" w:eastAsiaTheme="minorEastAsia" w:hAnsi="Aptos" w:cstheme="minorBidi" w:hint="default"/>
      </w:rPr>
    </w:lvl>
    <w:lvl w:ilvl="1" w:tplc="0DCE0384">
      <w:numFmt w:val="bullet"/>
      <w:lvlText w:val="-"/>
      <w:lvlJc w:val="left"/>
      <w:pPr>
        <w:ind w:left="2160" w:hanging="360"/>
      </w:pPr>
      <w:rPr>
        <w:rFonts w:ascii="Aptos" w:eastAsiaTheme="minorEastAsia" w:hAnsi="Aptos" w:cstheme="minorBidi"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8" w15:restartNumberingAfterBreak="0">
    <w:nsid w:val="6B7C3446"/>
    <w:multiLevelType w:val="hybridMultilevel"/>
    <w:tmpl w:val="DA4E8E9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FDD3D90"/>
    <w:multiLevelType w:val="hybridMultilevel"/>
    <w:tmpl w:val="CF3E2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EB0A17"/>
    <w:multiLevelType w:val="hybridMultilevel"/>
    <w:tmpl w:val="682E3FE2"/>
    <w:lvl w:ilvl="0" w:tplc="39887010">
      <w:start w:val="1"/>
      <w:numFmt w:val="decimal"/>
      <w:lvlText w:val="%1."/>
      <w:lvlJc w:val="left"/>
      <w:pPr>
        <w:ind w:left="1080" w:hanging="360"/>
      </w:pPr>
      <w:rPr>
        <w:rFonts w:hint="default"/>
        <w:b/>
        <w:bC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24537854">
    <w:abstractNumId w:val="7"/>
  </w:num>
  <w:num w:numId="2" w16cid:durableId="1578125731">
    <w:abstractNumId w:val="15"/>
  </w:num>
  <w:num w:numId="3" w16cid:durableId="1727222478">
    <w:abstractNumId w:val="13"/>
  </w:num>
  <w:num w:numId="4" w16cid:durableId="588735910">
    <w:abstractNumId w:val="10"/>
  </w:num>
  <w:num w:numId="5" w16cid:durableId="654455568">
    <w:abstractNumId w:val="4"/>
  </w:num>
  <w:num w:numId="6" w16cid:durableId="2010715079">
    <w:abstractNumId w:val="18"/>
  </w:num>
  <w:num w:numId="7" w16cid:durableId="1919710940">
    <w:abstractNumId w:val="9"/>
  </w:num>
  <w:num w:numId="8" w16cid:durableId="395394017">
    <w:abstractNumId w:val="12"/>
  </w:num>
  <w:num w:numId="9" w16cid:durableId="720835511">
    <w:abstractNumId w:val="0"/>
  </w:num>
  <w:num w:numId="10" w16cid:durableId="1354041343">
    <w:abstractNumId w:val="19"/>
  </w:num>
  <w:num w:numId="11" w16cid:durableId="295373091">
    <w:abstractNumId w:val="8"/>
  </w:num>
  <w:num w:numId="12" w16cid:durableId="1119179664">
    <w:abstractNumId w:val="1"/>
  </w:num>
  <w:num w:numId="13" w16cid:durableId="838541371">
    <w:abstractNumId w:val="6"/>
  </w:num>
  <w:num w:numId="14" w16cid:durableId="1316186415">
    <w:abstractNumId w:val="16"/>
  </w:num>
  <w:num w:numId="15" w16cid:durableId="1319306802">
    <w:abstractNumId w:val="2"/>
  </w:num>
  <w:num w:numId="16" w16cid:durableId="1923754770">
    <w:abstractNumId w:val="20"/>
  </w:num>
  <w:num w:numId="17" w16cid:durableId="1084495869">
    <w:abstractNumId w:val="3"/>
  </w:num>
  <w:num w:numId="18" w16cid:durableId="1227104601">
    <w:abstractNumId w:val="5"/>
  </w:num>
  <w:num w:numId="19" w16cid:durableId="1452435527">
    <w:abstractNumId w:val="17"/>
  </w:num>
  <w:num w:numId="20" w16cid:durableId="1019047596">
    <w:abstractNumId w:val="14"/>
  </w:num>
  <w:num w:numId="21" w16cid:durableId="1891110960">
    <w:abstractNumId w:val="1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Yang, Wen-Chien">
    <w15:presenceInfo w15:providerId="AD" w15:userId="S::wenchienyang@gwu.edu::e47e7c27-1a6f-4e6e-8a07-07cecb7579b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4"/>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AyITc2MLS0tDU0MLSyUdpeDU4uLM/DyQAkOTWgBho1wfLQAAAA=="/>
    <w:docVar w:name="EN.InstantFormat" w:val="&lt;ENInstantFormat&gt;&lt;Enabled&gt;1&lt;/Enabled&gt;&lt;ScanUnformatted&gt;1&lt;/ScanUnformatted&gt;&lt;ScanChanges&gt;1&lt;/ScanChanges&gt;&lt;Suspended&gt;0&lt;/Suspended&gt;&lt;/ENInstantFormat&gt;"/>
    <w:docVar w:name="EN.Layout" w:val="&lt;ENLayout&gt;&lt;Style&gt;Numbered&lt;/Style&gt;&lt;LeftDelim&gt;{&lt;/LeftDelim&gt;&lt;RightDelim&gt;}&lt;/RightDelim&gt;&lt;FontName&gt;Aptos&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z9wr5wrwzazeeaetrz1pddfr2xdre99svtx2&quot;&gt;My EndNote Library&lt;record-ids&gt;&lt;item&gt;170&lt;/item&gt;&lt;item&gt;171&lt;/item&gt;&lt;item&gt;172&lt;/item&gt;&lt;item&gt;173&lt;/item&gt;&lt;/record-ids&gt;&lt;/item&gt;&lt;/Libraries&gt;"/>
  </w:docVars>
  <w:rsids>
    <w:rsidRoot w:val="00050C6F"/>
    <w:rsid w:val="000021DA"/>
    <w:rsid w:val="0002475C"/>
    <w:rsid w:val="00024DA8"/>
    <w:rsid w:val="00050C6F"/>
    <w:rsid w:val="0009048E"/>
    <w:rsid w:val="000B14A9"/>
    <w:rsid w:val="000C58AA"/>
    <w:rsid w:val="000E7CA7"/>
    <w:rsid w:val="00103645"/>
    <w:rsid w:val="00103E5F"/>
    <w:rsid w:val="00111CBC"/>
    <w:rsid w:val="00137F0D"/>
    <w:rsid w:val="0014662D"/>
    <w:rsid w:val="001503BD"/>
    <w:rsid w:val="00151472"/>
    <w:rsid w:val="00160A8A"/>
    <w:rsid w:val="0016620E"/>
    <w:rsid w:val="00183256"/>
    <w:rsid w:val="001B71E4"/>
    <w:rsid w:val="001C2386"/>
    <w:rsid w:val="001D5842"/>
    <w:rsid w:val="001E43CC"/>
    <w:rsid w:val="001F382A"/>
    <w:rsid w:val="00213DF3"/>
    <w:rsid w:val="002272FF"/>
    <w:rsid w:val="00230569"/>
    <w:rsid w:val="00233740"/>
    <w:rsid w:val="00271344"/>
    <w:rsid w:val="002C6C0D"/>
    <w:rsid w:val="002E219B"/>
    <w:rsid w:val="002E68CD"/>
    <w:rsid w:val="003B691A"/>
    <w:rsid w:val="003D775D"/>
    <w:rsid w:val="003E1CE0"/>
    <w:rsid w:val="00456BF1"/>
    <w:rsid w:val="00484596"/>
    <w:rsid w:val="00495530"/>
    <w:rsid w:val="004A1057"/>
    <w:rsid w:val="004A2446"/>
    <w:rsid w:val="004C0850"/>
    <w:rsid w:val="004E657A"/>
    <w:rsid w:val="005019EE"/>
    <w:rsid w:val="00511B3A"/>
    <w:rsid w:val="00516AE8"/>
    <w:rsid w:val="00536789"/>
    <w:rsid w:val="00550009"/>
    <w:rsid w:val="005526EB"/>
    <w:rsid w:val="00561EEB"/>
    <w:rsid w:val="00562E3F"/>
    <w:rsid w:val="00581147"/>
    <w:rsid w:val="00593385"/>
    <w:rsid w:val="00596F5B"/>
    <w:rsid w:val="005B1DDC"/>
    <w:rsid w:val="005D328F"/>
    <w:rsid w:val="005E797E"/>
    <w:rsid w:val="00602D42"/>
    <w:rsid w:val="006206FD"/>
    <w:rsid w:val="00632855"/>
    <w:rsid w:val="0067076B"/>
    <w:rsid w:val="0067210D"/>
    <w:rsid w:val="00677AE1"/>
    <w:rsid w:val="00694D3E"/>
    <w:rsid w:val="006B780C"/>
    <w:rsid w:val="006C1204"/>
    <w:rsid w:val="006D4ACF"/>
    <w:rsid w:val="006D502C"/>
    <w:rsid w:val="006D7D2E"/>
    <w:rsid w:val="006E4FC8"/>
    <w:rsid w:val="006E62FD"/>
    <w:rsid w:val="00750A67"/>
    <w:rsid w:val="00780A5C"/>
    <w:rsid w:val="00791668"/>
    <w:rsid w:val="007925FB"/>
    <w:rsid w:val="00797BDB"/>
    <w:rsid w:val="007C12A7"/>
    <w:rsid w:val="007F3C1A"/>
    <w:rsid w:val="008337A2"/>
    <w:rsid w:val="008409C0"/>
    <w:rsid w:val="00843414"/>
    <w:rsid w:val="008605B4"/>
    <w:rsid w:val="00877C4E"/>
    <w:rsid w:val="00886D38"/>
    <w:rsid w:val="00887371"/>
    <w:rsid w:val="008A2696"/>
    <w:rsid w:val="008A38F6"/>
    <w:rsid w:val="008A4061"/>
    <w:rsid w:val="008A7648"/>
    <w:rsid w:val="008C30D6"/>
    <w:rsid w:val="008D01BD"/>
    <w:rsid w:val="009233F0"/>
    <w:rsid w:val="00951D31"/>
    <w:rsid w:val="00980605"/>
    <w:rsid w:val="009867F6"/>
    <w:rsid w:val="009A1BBE"/>
    <w:rsid w:val="009A39FD"/>
    <w:rsid w:val="009B1E7D"/>
    <w:rsid w:val="009F7A02"/>
    <w:rsid w:val="00A033B7"/>
    <w:rsid w:val="00A17090"/>
    <w:rsid w:val="00A21DDE"/>
    <w:rsid w:val="00A23493"/>
    <w:rsid w:val="00A27B54"/>
    <w:rsid w:val="00A317C6"/>
    <w:rsid w:val="00A5353D"/>
    <w:rsid w:val="00A56E39"/>
    <w:rsid w:val="00A5794E"/>
    <w:rsid w:val="00A750D4"/>
    <w:rsid w:val="00A96802"/>
    <w:rsid w:val="00AB0E1C"/>
    <w:rsid w:val="00AC61A1"/>
    <w:rsid w:val="00B031AE"/>
    <w:rsid w:val="00B169D3"/>
    <w:rsid w:val="00B70B27"/>
    <w:rsid w:val="00B72AD9"/>
    <w:rsid w:val="00B76A18"/>
    <w:rsid w:val="00B80E82"/>
    <w:rsid w:val="00B9213F"/>
    <w:rsid w:val="00BF41D3"/>
    <w:rsid w:val="00C144DD"/>
    <w:rsid w:val="00C15B54"/>
    <w:rsid w:val="00C4222D"/>
    <w:rsid w:val="00C65002"/>
    <w:rsid w:val="00C82D1D"/>
    <w:rsid w:val="00C9060A"/>
    <w:rsid w:val="00CC0432"/>
    <w:rsid w:val="00CF17BE"/>
    <w:rsid w:val="00CF2CC7"/>
    <w:rsid w:val="00D34B88"/>
    <w:rsid w:val="00D66740"/>
    <w:rsid w:val="00D67695"/>
    <w:rsid w:val="00D70F62"/>
    <w:rsid w:val="00D7270F"/>
    <w:rsid w:val="00D734A9"/>
    <w:rsid w:val="00D87333"/>
    <w:rsid w:val="00D94054"/>
    <w:rsid w:val="00D9425F"/>
    <w:rsid w:val="00DC1F36"/>
    <w:rsid w:val="00DC2967"/>
    <w:rsid w:val="00DC317B"/>
    <w:rsid w:val="00E033E1"/>
    <w:rsid w:val="00E11E89"/>
    <w:rsid w:val="00E166EA"/>
    <w:rsid w:val="00E25218"/>
    <w:rsid w:val="00E30AFA"/>
    <w:rsid w:val="00E4035D"/>
    <w:rsid w:val="00E428C6"/>
    <w:rsid w:val="00ED095E"/>
    <w:rsid w:val="00ED195F"/>
    <w:rsid w:val="00EE0CCF"/>
    <w:rsid w:val="00F338D4"/>
    <w:rsid w:val="00F5571B"/>
    <w:rsid w:val="00F643A3"/>
    <w:rsid w:val="00FF6DD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7D7ED"/>
  <w15:chartTrackingRefBased/>
  <w15:docId w15:val="{66EB7CAA-73A4-4F48-A5CD-660C6458F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0C6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50C6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050C6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0C6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0C6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0C6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0C6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0C6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0C6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0C6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50C6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050C6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0C6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0C6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0C6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0C6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0C6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0C6F"/>
    <w:rPr>
      <w:rFonts w:eastAsiaTheme="majorEastAsia" w:cstheme="majorBidi"/>
      <w:color w:val="272727" w:themeColor="text1" w:themeTint="D8"/>
    </w:rPr>
  </w:style>
  <w:style w:type="paragraph" w:styleId="Title">
    <w:name w:val="Title"/>
    <w:basedOn w:val="Normal"/>
    <w:next w:val="Normal"/>
    <w:link w:val="TitleChar"/>
    <w:uiPriority w:val="10"/>
    <w:qFormat/>
    <w:rsid w:val="00050C6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0C6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0C6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0C6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0C6F"/>
    <w:pPr>
      <w:spacing w:before="160"/>
      <w:jc w:val="center"/>
    </w:pPr>
    <w:rPr>
      <w:i/>
      <w:iCs/>
      <w:color w:val="404040" w:themeColor="text1" w:themeTint="BF"/>
    </w:rPr>
  </w:style>
  <w:style w:type="character" w:customStyle="1" w:styleId="QuoteChar">
    <w:name w:val="Quote Char"/>
    <w:basedOn w:val="DefaultParagraphFont"/>
    <w:link w:val="Quote"/>
    <w:uiPriority w:val="29"/>
    <w:rsid w:val="00050C6F"/>
    <w:rPr>
      <w:i/>
      <w:iCs/>
      <w:color w:val="404040" w:themeColor="text1" w:themeTint="BF"/>
    </w:rPr>
  </w:style>
  <w:style w:type="paragraph" w:styleId="ListParagraph">
    <w:name w:val="List Paragraph"/>
    <w:basedOn w:val="Normal"/>
    <w:uiPriority w:val="34"/>
    <w:qFormat/>
    <w:rsid w:val="00050C6F"/>
    <w:pPr>
      <w:ind w:left="720"/>
      <w:contextualSpacing/>
    </w:pPr>
  </w:style>
  <w:style w:type="character" w:styleId="IntenseEmphasis">
    <w:name w:val="Intense Emphasis"/>
    <w:basedOn w:val="DefaultParagraphFont"/>
    <w:uiPriority w:val="21"/>
    <w:qFormat/>
    <w:rsid w:val="00050C6F"/>
    <w:rPr>
      <w:i/>
      <w:iCs/>
      <w:color w:val="0F4761" w:themeColor="accent1" w:themeShade="BF"/>
    </w:rPr>
  </w:style>
  <w:style w:type="paragraph" w:styleId="IntenseQuote">
    <w:name w:val="Intense Quote"/>
    <w:basedOn w:val="Normal"/>
    <w:next w:val="Normal"/>
    <w:link w:val="IntenseQuoteChar"/>
    <w:uiPriority w:val="30"/>
    <w:qFormat/>
    <w:rsid w:val="00050C6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0C6F"/>
    <w:rPr>
      <w:i/>
      <w:iCs/>
      <w:color w:val="0F4761" w:themeColor="accent1" w:themeShade="BF"/>
    </w:rPr>
  </w:style>
  <w:style w:type="character" w:styleId="IntenseReference">
    <w:name w:val="Intense Reference"/>
    <w:basedOn w:val="DefaultParagraphFont"/>
    <w:uiPriority w:val="32"/>
    <w:qFormat/>
    <w:rsid w:val="00050C6F"/>
    <w:rPr>
      <w:b/>
      <w:bCs/>
      <w:smallCaps/>
      <w:color w:val="0F4761" w:themeColor="accent1" w:themeShade="BF"/>
      <w:spacing w:val="5"/>
    </w:rPr>
  </w:style>
  <w:style w:type="paragraph" w:styleId="NoSpacing">
    <w:name w:val="No Spacing"/>
    <w:link w:val="NoSpacingChar"/>
    <w:uiPriority w:val="1"/>
    <w:qFormat/>
    <w:rsid w:val="004C0850"/>
    <w:pPr>
      <w:spacing w:after="0" w:line="240" w:lineRule="auto"/>
    </w:pPr>
  </w:style>
  <w:style w:type="character" w:styleId="Hyperlink">
    <w:name w:val="Hyperlink"/>
    <w:basedOn w:val="DefaultParagraphFont"/>
    <w:uiPriority w:val="99"/>
    <w:unhideWhenUsed/>
    <w:rsid w:val="00FF6DDB"/>
    <w:rPr>
      <w:color w:val="467886" w:themeColor="hyperlink"/>
      <w:u w:val="single"/>
    </w:rPr>
  </w:style>
  <w:style w:type="character" w:styleId="UnresolvedMention">
    <w:name w:val="Unresolved Mention"/>
    <w:basedOn w:val="DefaultParagraphFont"/>
    <w:uiPriority w:val="99"/>
    <w:semiHidden/>
    <w:unhideWhenUsed/>
    <w:rsid w:val="00FF6DDB"/>
    <w:rPr>
      <w:color w:val="605E5C"/>
      <w:shd w:val="clear" w:color="auto" w:fill="E1DFDD"/>
    </w:rPr>
  </w:style>
  <w:style w:type="character" w:styleId="FollowedHyperlink">
    <w:name w:val="FollowedHyperlink"/>
    <w:basedOn w:val="DefaultParagraphFont"/>
    <w:uiPriority w:val="99"/>
    <w:semiHidden/>
    <w:unhideWhenUsed/>
    <w:rsid w:val="006206FD"/>
    <w:rPr>
      <w:color w:val="96607D" w:themeColor="followedHyperlink"/>
      <w:u w:val="single"/>
    </w:rPr>
  </w:style>
  <w:style w:type="paragraph" w:styleId="Header">
    <w:name w:val="header"/>
    <w:basedOn w:val="Normal"/>
    <w:link w:val="HeaderChar"/>
    <w:uiPriority w:val="99"/>
    <w:unhideWhenUsed/>
    <w:rsid w:val="00A579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794E"/>
  </w:style>
  <w:style w:type="paragraph" w:styleId="Footer">
    <w:name w:val="footer"/>
    <w:basedOn w:val="Normal"/>
    <w:link w:val="FooterChar"/>
    <w:uiPriority w:val="99"/>
    <w:unhideWhenUsed/>
    <w:rsid w:val="00A579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794E"/>
  </w:style>
  <w:style w:type="paragraph" w:styleId="Revision">
    <w:name w:val="Revision"/>
    <w:hidden/>
    <w:uiPriority w:val="99"/>
    <w:semiHidden/>
    <w:rsid w:val="00C144DD"/>
    <w:pPr>
      <w:spacing w:after="0" w:line="240" w:lineRule="auto"/>
    </w:pPr>
  </w:style>
  <w:style w:type="character" w:styleId="CommentReference">
    <w:name w:val="annotation reference"/>
    <w:basedOn w:val="DefaultParagraphFont"/>
    <w:uiPriority w:val="99"/>
    <w:semiHidden/>
    <w:unhideWhenUsed/>
    <w:rsid w:val="00C144DD"/>
    <w:rPr>
      <w:sz w:val="16"/>
      <w:szCs w:val="16"/>
    </w:rPr>
  </w:style>
  <w:style w:type="paragraph" w:styleId="CommentText">
    <w:name w:val="annotation text"/>
    <w:basedOn w:val="Normal"/>
    <w:link w:val="CommentTextChar"/>
    <w:uiPriority w:val="99"/>
    <w:unhideWhenUsed/>
    <w:rsid w:val="00C144DD"/>
    <w:pPr>
      <w:spacing w:line="240" w:lineRule="auto"/>
    </w:pPr>
    <w:rPr>
      <w:sz w:val="20"/>
      <w:szCs w:val="20"/>
    </w:rPr>
  </w:style>
  <w:style w:type="character" w:customStyle="1" w:styleId="CommentTextChar">
    <w:name w:val="Comment Text Char"/>
    <w:basedOn w:val="DefaultParagraphFont"/>
    <w:link w:val="CommentText"/>
    <w:uiPriority w:val="99"/>
    <w:rsid w:val="00C144DD"/>
    <w:rPr>
      <w:sz w:val="20"/>
      <w:szCs w:val="20"/>
    </w:rPr>
  </w:style>
  <w:style w:type="paragraph" w:styleId="CommentSubject">
    <w:name w:val="annotation subject"/>
    <w:basedOn w:val="CommentText"/>
    <w:next w:val="CommentText"/>
    <w:link w:val="CommentSubjectChar"/>
    <w:uiPriority w:val="99"/>
    <w:semiHidden/>
    <w:unhideWhenUsed/>
    <w:rsid w:val="00C144DD"/>
    <w:rPr>
      <w:b/>
      <w:bCs/>
    </w:rPr>
  </w:style>
  <w:style w:type="character" w:customStyle="1" w:styleId="CommentSubjectChar">
    <w:name w:val="Comment Subject Char"/>
    <w:basedOn w:val="CommentTextChar"/>
    <w:link w:val="CommentSubject"/>
    <w:uiPriority w:val="99"/>
    <w:semiHidden/>
    <w:rsid w:val="00C144DD"/>
    <w:rPr>
      <w:b/>
      <w:bCs/>
      <w:sz w:val="20"/>
      <w:szCs w:val="20"/>
    </w:rPr>
  </w:style>
  <w:style w:type="paragraph" w:customStyle="1" w:styleId="EndNoteBibliographyTitle">
    <w:name w:val="EndNote Bibliography Title"/>
    <w:basedOn w:val="Normal"/>
    <w:link w:val="EndNoteBibliographyTitleChar"/>
    <w:rsid w:val="00D34B88"/>
    <w:pPr>
      <w:spacing w:after="0"/>
      <w:jc w:val="center"/>
    </w:pPr>
    <w:rPr>
      <w:rFonts w:ascii="Aptos" w:hAnsi="Aptos"/>
      <w:noProof/>
    </w:rPr>
  </w:style>
  <w:style w:type="character" w:customStyle="1" w:styleId="NoSpacingChar">
    <w:name w:val="No Spacing Char"/>
    <w:basedOn w:val="DefaultParagraphFont"/>
    <w:link w:val="NoSpacing"/>
    <w:uiPriority w:val="1"/>
    <w:rsid w:val="00D34B88"/>
  </w:style>
  <w:style w:type="character" w:customStyle="1" w:styleId="EndNoteBibliographyTitleChar">
    <w:name w:val="EndNote Bibliography Title Char"/>
    <w:basedOn w:val="NoSpacingChar"/>
    <w:link w:val="EndNoteBibliographyTitle"/>
    <w:rsid w:val="00D34B88"/>
    <w:rPr>
      <w:rFonts w:ascii="Aptos" w:hAnsi="Aptos"/>
      <w:noProof/>
    </w:rPr>
  </w:style>
  <w:style w:type="paragraph" w:customStyle="1" w:styleId="EndNoteBibliography">
    <w:name w:val="EndNote Bibliography"/>
    <w:basedOn w:val="Normal"/>
    <w:link w:val="EndNoteBibliographyChar"/>
    <w:rsid w:val="00D34B88"/>
    <w:pPr>
      <w:spacing w:line="240" w:lineRule="auto"/>
    </w:pPr>
    <w:rPr>
      <w:rFonts w:ascii="Aptos" w:hAnsi="Aptos"/>
      <w:noProof/>
    </w:rPr>
  </w:style>
  <w:style w:type="character" w:customStyle="1" w:styleId="EndNoteBibliographyChar">
    <w:name w:val="EndNote Bibliography Char"/>
    <w:basedOn w:val="NoSpacingChar"/>
    <w:link w:val="EndNoteBibliography"/>
    <w:rsid w:val="00D34B88"/>
    <w:rPr>
      <w:rFonts w:ascii="Aptos" w:hAnsi="Aptos"/>
      <w:noProof/>
    </w:rPr>
  </w:style>
  <w:style w:type="paragraph" w:customStyle="1" w:styleId="xl69">
    <w:name w:val="xl69"/>
    <w:basedOn w:val="Normal"/>
    <w:rsid w:val="000B14A9"/>
    <w:pPr>
      <w:shd w:val="clear" w:color="000000" w:fill="E8E8E8"/>
      <w:spacing w:before="100" w:beforeAutospacing="1" w:after="100" w:afterAutospacing="1" w:line="240" w:lineRule="auto"/>
    </w:pPr>
    <w:rPr>
      <w:rFonts w:ascii="Arial" w:eastAsia="Times New Roman" w:hAnsi="Arial" w:cs="Arial"/>
      <w:b/>
      <w:bCs/>
      <w:kern w:val="0"/>
      <w:sz w:val="18"/>
      <w:szCs w:val="18"/>
      <w:lang w:eastAsia="en-US"/>
      <w14:ligatures w14:val="none"/>
    </w:rPr>
  </w:style>
  <w:style w:type="paragraph" w:styleId="FootnoteText">
    <w:name w:val="footnote text"/>
    <w:basedOn w:val="Normal"/>
    <w:link w:val="FootnoteTextChar"/>
    <w:uiPriority w:val="99"/>
    <w:semiHidden/>
    <w:unhideWhenUsed/>
    <w:rsid w:val="0067076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076B"/>
    <w:rPr>
      <w:sz w:val="20"/>
      <w:szCs w:val="20"/>
    </w:rPr>
  </w:style>
  <w:style w:type="character" w:styleId="FootnoteReference">
    <w:name w:val="footnote reference"/>
    <w:basedOn w:val="DefaultParagraphFont"/>
    <w:uiPriority w:val="99"/>
    <w:semiHidden/>
    <w:unhideWhenUsed/>
    <w:rsid w:val="0067076B"/>
    <w:rPr>
      <w:vertAlign w:val="superscript"/>
    </w:rPr>
  </w:style>
  <w:style w:type="character" w:styleId="PageNumber">
    <w:name w:val="page number"/>
    <w:basedOn w:val="DefaultParagraphFont"/>
    <w:uiPriority w:val="99"/>
    <w:semiHidden/>
    <w:unhideWhenUsed/>
    <w:rsid w:val="00024DA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1836288">
      <w:bodyDiv w:val="1"/>
      <w:marLeft w:val="0"/>
      <w:marRight w:val="0"/>
      <w:marTop w:val="0"/>
      <w:marBottom w:val="0"/>
      <w:divBdr>
        <w:top w:val="none" w:sz="0" w:space="0" w:color="auto"/>
        <w:left w:val="none" w:sz="0" w:space="0" w:color="auto"/>
        <w:bottom w:val="none" w:sz="0" w:space="0" w:color="auto"/>
        <w:right w:val="none" w:sz="0" w:space="0" w:color="auto"/>
      </w:divBdr>
    </w:div>
    <w:div w:id="450128949">
      <w:bodyDiv w:val="1"/>
      <w:marLeft w:val="0"/>
      <w:marRight w:val="0"/>
      <w:marTop w:val="0"/>
      <w:marBottom w:val="0"/>
      <w:divBdr>
        <w:top w:val="none" w:sz="0" w:space="0" w:color="auto"/>
        <w:left w:val="none" w:sz="0" w:space="0" w:color="auto"/>
        <w:bottom w:val="none" w:sz="0" w:space="0" w:color="auto"/>
        <w:right w:val="none" w:sz="0" w:space="0" w:color="auto"/>
      </w:divBdr>
    </w:div>
    <w:div w:id="1491093470">
      <w:bodyDiv w:val="1"/>
      <w:marLeft w:val="0"/>
      <w:marRight w:val="0"/>
      <w:marTop w:val="0"/>
      <w:marBottom w:val="0"/>
      <w:divBdr>
        <w:top w:val="none" w:sz="0" w:space="0" w:color="auto"/>
        <w:left w:val="none" w:sz="0" w:space="0" w:color="auto"/>
        <w:bottom w:val="none" w:sz="0" w:space="0" w:color="auto"/>
        <w:right w:val="none" w:sz="0" w:space="0" w:color="auto"/>
      </w:divBdr>
    </w:div>
    <w:div w:id="170217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1381</Words>
  <Characters>7876</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Yang, Wen-Chien</dc:creator>
  <cp:keywords/>
  <dc:description/>
  <cp:lastModifiedBy>Arsenault, Catherine</cp:lastModifiedBy>
  <cp:revision>3</cp:revision>
  <dcterms:created xsi:type="dcterms:W3CDTF">2024-08-01T17:05:00Z</dcterms:created>
  <dcterms:modified xsi:type="dcterms:W3CDTF">2024-08-01T17:26:00Z</dcterms:modified>
</cp:coreProperties>
</file>